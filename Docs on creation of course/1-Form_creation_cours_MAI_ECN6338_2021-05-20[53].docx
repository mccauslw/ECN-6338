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5B61F1" w14:textId="09EB71AC" w:rsidR="00BF40B9" w:rsidRPr="005B2872" w:rsidRDefault="00BF40B9" w:rsidP="00705537">
      <w:pPr>
        <w:pStyle w:val="Heading1"/>
        <w:spacing w:after="120"/>
        <w:ind w:right="-79"/>
        <w:jc w:val="right"/>
        <w:rPr>
          <w:rFonts w:cs="Arial"/>
          <w:b w:val="0"/>
          <w:i/>
          <w:caps w:val="0"/>
          <w:color w:val="7F7F7F"/>
          <w:sz w:val="16"/>
          <w:szCs w:val="16"/>
        </w:rPr>
      </w:pPr>
      <w:r w:rsidRPr="005B2872">
        <w:rPr>
          <w:rFonts w:cs="Arial"/>
          <w:b w:val="0"/>
          <w:i/>
          <w:caps w:val="0"/>
          <w:color w:val="7F7F7F"/>
          <w:sz w:val="16"/>
          <w:szCs w:val="16"/>
        </w:rPr>
        <w:t>Dernière MAJ</w:t>
      </w:r>
      <w:r w:rsidR="00CC6849" w:rsidRPr="005B2872">
        <w:rPr>
          <w:rFonts w:cs="Arial"/>
          <w:b w:val="0"/>
          <w:i/>
          <w:caps w:val="0"/>
          <w:color w:val="7F7F7F"/>
          <w:sz w:val="16"/>
          <w:szCs w:val="16"/>
        </w:rPr>
        <w:t> </w:t>
      </w:r>
      <w:r w:rsidRPr="005B2872">
        <w:rPr>
          <w:rFonts w:cs="Arial"/>
          <w:b w:val="0"/>
          <w:i/>
          <w:caps w:val="0"/>
          <w:color w:val="7F7F7F"/>
          <w:sz w:val="16"/>
          <w:szCs w:val="16"/>
        </w:rPr>
        <w:t xml:space="preserve">: </w:t>
      </w:r>
      <w:r w:rsidR="00EF7D86">
        <w:rPr>
          <w:rFonts w:cs="Arial"/>
          <w:b w:val="0"/>
          <w:i/>
          <w:caps w:val="0"/>
          <w:color w:val="7F7F7F"/>
          <w:sz w:val="16"/>
          <w:szCs w:val="16"/>
        </w:rPr>
        <w:t>Août</w:t>
      </w:r>
      <w:r w:rsidRPr="005B2872">
        <w:rPr>
          <w:rFonts w:cs="Arial"/>
          <w:b w:val="0"/>
          <w:i/>
          <w:caps w:val="0"/>
          <w:color w:val="7F7F7F"/>
          <w:sz w:val="16"/>
          <w:szCs w:val="16"/>
        </w:rPr>
        <w:t xml:space="preserve"> 201</w:t>
      </w:r>
      <w:r w:rsidR="00A403EC">
        <w:rPr>
          <w:rFonts w:cs="Arial"/>
          <w:b w:val="0"/>
          <w:i/>
          <w:caps w:val="0"/>
          <w:color w:val="7F7F7F"/>
          <w:sz w:val="16"/>
          <w:szCs w:val="16"/>
        </w:rPr>
        <w:t>9</w:t>
      </w:r>
    </w:p>
    <w:p w14:paraId="4BC9052F" w14:textId="25260BCA" w:rsidR="00BF40B9" w:rsidRPr="005B2872" w:rsidRDefault="00BF40B9" w:rsidP="00E70353">
      <w:pPr>
        <w:pStyle w:val="Heading1"/>
        <w:tabs>
          <w:tab w:val="right" w:pos="10065"/>
        </w:tabs>
        <w:ind w:left="-360" w:right="-416"/>
        <w:rPr>
          <w:rFonts w:cs="Arial"/>
        </w:rPr>
      </w:pPr>
      <w:r w:rsidRPr="005B2872">
        <w:rPr>
          <w:rFonts w:cs="Arial"/>
        </w:rPr>
        <w:t>Université de Montréal</w:t>
      </w:r>
      <w:r w:rsidR="00705537" w:rsidRPr="005B2872">
        <w:rPr>
          <w:rFonts w:cs="Arial"/>
        </w:rPr>
        <w:tab/>
      </w:r>
      <w:r w:rsidRPr="005B2872">
        <w:rPr>
          <w:rFonts w:cs="Arial"/>
        </w:rPr>
        <w:t>SOUS-COMMISSION DES ÉTUDES SUPÉRIEURES</w:t>
      </w:r>
    </w:p>
    <w:p w14:paraId="79D8C379" w14:textId="77777777" w:rsidR="00BF40B9" w:rsidRPr="00E70353" w:rsidRDefault="00BF40B9" w:rsidP="00BF40B9">
      <w:pPr>
        <w:ind w:right="117"/>
        <w:rPr>
          <w:rFonts w:ascii="Arial" w:hAnsi="Arial" w:cs="Arial"/>
          <w:sz w:val="20"/>
        </w:rPr>
      </w:pPr>
    </w:p>
    <w:p w14:paraId="0BCFEC46" w14:textId="77777777" w:rsidR="00BF40B9" w:rsidRPr="00A403EC" w:rsidRDefault="00BF40B9" w:rsidP="00BF40B9">
      <w:pPr>
        <w:ind w:right="117"/>
        <w:jc w:val="center"/>
        <w:rPr>
          <w:rFonts w:ascii="Arial" w:hAnsi="Arial" w:cs="Arial"/>
          <w:b/>
          <w:sz w:val="21"/>
          <w:szCs w:val="21"/>
        </w:rPr>
      </w:pPr>
      <w:r w:rsidRPr="00A403EC">
        <w:rPr>
          <w:rFonts w:ascii="Arial" w:hAnsi="Arial" w:cs="Arial"/>
          <w:b/>
          <w:sz w:val="21"/>
          <w:szCs w:val="21"/>
        </w:rPr>
        <w:t>Demande de modification à un programme d'études existant</w:t>
      </w:r>
    </w:p>
    <w:p w14:paraId="42A801E3" w14:textId="77777777" w:rsidR="00BF40B9" w:rsidRPr="008B3F14" w:rsidRDefault="00BF40B9" w:rsidP="00DA64D4">
      <w:pPr>
        <w:spacing w:after="120"/>
        <w:ind w:right="115"/>
        <w:jc w:val="center"/>
        <w:rPr>
          <w:rFonts w:ascii="Arial" w:hAnsi="Arial" w:cs="Arial"/>
          <w:b/>
          <w:sz w:val="20"/>
        </w:rPr>
      </w:pPr>
      <w:r w:rsidRPr="008B3F14">
        <w:rPr>
          <w:rFonts w:ascii="Arial" w:hAnsi="Arial" w:cs="Arial"/>
          <w:b/>
          <w:sz w:val="20"/>
        </w:rPr>
        <w:t>Identification de la demande - Tableau synthèse</w:t>
      </w:r>
    </w:p>
    <w:p w14:paraId="0BB0A86B" w14:textId="36921594" w:rsidR="00BF40B9" w:rsidRPr="00EC02A2" w:rsidRDefault="00BF40B9" w:rsidP="00EC02A2">
      <w:pPr>
        <w:ind w:right="115"/>
        <w:jc w:val="center"/>
        <w:rPr>
          <w:rFonts w:ascii="Arial" w:hAnsi="Arial" w:cs="Arial"/>
          <w:b/>
          <w:color w:val="FF0000"/>
          <w:sz w:val="18"/>
          <w:szCs w:val="18"/>
        </w:rPr>
      </w:pPr>
      <w:r w:rsidRPr="005B2872">
        <w:rPr>
          <w:rFonts w:ascii="Arial" w:hAnsi="Arial" w:cs="Arial"/>
          <w:b/>
          <w:i/>
          <w:color w:val="FF0000"/>
          <w:sz w:val="18"/>
          <w:szCs w:val="18"/>
        </w:rPr>
        <w:t>S.V.P.</w:t>
      </w:r>
      <w:r w:rsidR="00CC6849" w:rsidRPr="005B2872">
        <w:rPr>
          <w:rFonts w:ascii="Arial" w:hAnsi="Arial" w:cs="Arial"/>
          <w:b/>
          <w:i/>
          <w:color w:val="FF0000"/>
          <w:sz w:val="18"/>
          <w:szCs w:val="18"/>
        </w:rPr>
        <w:t xml:space="preserve">, </w:t>
      </w:r>
      <w:r w:rsidRPr="005B2872">
        <w:rPr>
          <w:rFonts w:ascii="Arial" w:hAnsi="Arial" w:cs="Arial"/>
          <w:b/>
          <w:i/>
          <w:color w:val="FF0000"/>
          <w:sz w:val="18"/>
          <w:szCs w:val="18"/>
        </w:rPr>
        <w:t>utiliser la souris pour vous déplacer sur les espaces à compléter.</w:t>
      </w:r>
    </w:p>
    <w:p w14:paraId="1D5293DA" w14:textId="77777777" w:rsidR="00EC02A2" w:rsidRPr="00EC02A2" w:rsidRDefault="00EC02A2" w:rsidP="00EC02A2">
      <w:pPr>
        <w:ind w:right="115"/>
        <w:rPr>
          <w:rFonts w:ascii="Arial" w:hAnsi="Arial" w:cs="Arial"/>
          <w:b/>
          <w:sz w:val="18"/>
          <w:szCs w:val="18"/>
        </w:rPr>
      </w:pPr>
    </w:p>
    <w:p w14:paraId="5B434D78" w14:textId="3971B6B9" w:rsidR="00B0246F" w:rsidRPr="00210D0D" w:rsidRDefault="00B6758B" w:rsidP="00832D23">
      <w:pPr>
        <w:pStyle w:val="ListParagraph"/>
        <w:numPr>
          <w:ilvl w:val="0"/>
          <w:numId w:val="30"/>
        </w:numPr>
        <w:spacing w:after="120"/>
        <w:ind w:left="-360" w:right="-416" w:hanging="270"/>
        <w:jc w:val="both"/>
        <w:rPr>
          <w:rFonts w:ascii="Arial" w:hAnsi="Arial" w:cs="Arial"/>
          <w:sz w:val="18"/>
          <w:szCs w:val="18"/>
        </w:rPr>
      </w:pPr>
      <w:r w:rsidRPr="006C318D">
        <w:rPr>
          <w:rFonts w:ascii="Arial" w:hAnsi="Arial" w:cs="Arial"/>
          <w:sz w:val="18"/>
          <w:szCs w:val="18"/>
        </w:rPr>
        <w:t>Transmettre une copie du projet</w:t>
      </w:r>
      <w:r w:rsidR="00684690">
        <w:rPr>
          <w:rFonts w:ascii="Arial" w:hAnsi="Arial" w:cs="Arial"/>
          <w:sz w:val="18"/>
          <w:szCs w:val="18"/>
        </w:rPr>
        <w:t xml:space="preserve"> par courriel, en </w:t>
      </w:r>
      <w:r w:rsidR="00684690" w:rsidRPr="00684690">
        <w:rPr>
          <w:rFonts w:ascii="Arial" w:hAnsi="Arial" w:cs="Arial"/>
          <w:b/>
          <w:sz w:val="18"/>
          <w:szCs w:val="18"/>
        </w:rPr>
        <w:t>format Word</w:t>
      </w:r>
      <w:r w:rsidR="00684690">
        <w:rPr>
          <w:rFonts w:ascii="Arial" w:hAnsi="Arial" w:cs="Arial"/>
          <w:sz w:val="18"/>
          <w:szCs w:val="18"/>
        </w:rPr>
        <w:t>,</w:t>
      </w:r>
      <w:r w:rsidRPr="006C318D">
        <w:rPr>
          <w:rFonts w:ascii="Arial" w:hAnsi="Arial" w:cs="Arial"/>
          <w:sz w:val="18"/>
          <w:szCs w:val="18"/>
        </w:rPr>
        <w:t xml:space="preserve"> à </w:t>
      </w:r>
      <w:r>
        <w:rPr>
          <w:rFonts w:ascii="Arial" w:hAnsi="Arial" w:cs="Arial"/>
          <w:sz w:val="18"/>
          <w:szCs w:val="18"/>
        </w:rPr>
        <w:t>M</w:t>
      </w:r>
      <w:r w:rsidR="004E171D">
        <w:rPr>
          <w:rFonts w:ascii="Arial" w:hAnsi="Arial" w:cs="Arial"/>
          <w:sz w:val="18"/>
          <w:szCs w:val="18"/>
        </w:rPr>
        <w:t xml:space="preserve">adame </w:t>
      </w:r>
      <w:r w:rsidR="00EF242C">
        <w:rPr>
          <w:rFonts w:ascii="Arial" w:hAnsi="Arial" w:cs="Arial"/>
          <w:sz w:val="18"/>
          <w:szCs w:val="18"/>
        </w:rPr>
        <w:t xml:space="preserve">Gabriella Guilbault Maltez </w:t>
      </w:r>
      <w:r w:rsidRPr="00CE589D">
        <w:rPr>
          <w:rFonts w:ascii="Arial" w:hAnsi="Arial" w:cs="Arial"/>
          <w:sz w:val="18"/>
          <w:szCs w:val="18"/>
        </w:rPr>
        <w:t>(</w:t>
      </w:r>
      <w:hyperlink r:id="rId8" w:history="1">
        <w:r w:rsidR="00EF242C" w:rsidRPr="00CE589D">
          <w:rPr>
            <w:rStyle w:val="Hyperlink"/>
            <w:rFonts w:ascii="Arial" w:hAnsi="Arial" w:cs="Arial"/>
            <w:sz w:val="18"/>
            <w:szCs w:val="18"/>
            <w:lang w:val="fr-FR"/>
          </w:rPr>
          <w:t>gabriela.guilbault.maltez@umontreal.ca</w:t>
        </w:r>
      </w:hyperlink>
      <w:r w:rsidRPr="00CE589D">
        <w:rPr>
          <w:rFonts w:ascii="Arial" w:hAnsi="Arial" w:cs="Arial"/>
          <w:sz w:val="18"/>
          <w:szCs w:val="18"/>
        </w:rPr>
        <w:t>),</w:t>
      </w:r>
      <w:r w:rsidRPr="006C318D">
        <w:rPr>
          <w:rFonts w:ascii="Arial" w:hAnsi="Arial" w:cs="Arial"/>
          <w:sz w:val="18"/>
          <w:szCs w:val="18"/>
        </w:rPr>
        <w:t xml:space="preserve"> copie conforme à Monsieur </w:t>
      </w:r>
      <w:r>
        <w:rPr>
          <w:rFonts w:ascii="Arial" w:hAnsi="Arial" w:cs="Arial"/>
          <w:sz w:val="18"/>
          <w:szCs w:val="18"/>
        </w:rPr>
        <w:t>Clément Arsenault</w:t>
      </w:r>
      <w:r w:rsidRPr="006C318D">
        <w:rPr>
          <w:rFonts w:ascii="Arial" w:hAnsi="Arial" w:cs="Arial"/>
          <w:sz w:val="18"/>
          <w:szCs w:val="18"/>
        </w:rPr>
        <w:t xml:space="preserve"> (</w:t>
      </w:r>
      <w:hyperlink r:id="rId9" w:history="1">
        <w:r w:rsidRPr="00B6758B">
          <w:rPr>
            <w:rStyle w:val="Hyperlink"/>
            <w:rFonts w:ascii="Arial" w:hAnsi="Arial" w:cs="Arial"/>
            <w:sz w:val="18"/>
            <w:szCs w:val="18"/>
          </w:rPr>
          <w:t>clément.arsenault@umontreal.ca</w:t>
        </w:r>
      </w:hyperlink>
      <w:r w:rsidR="006A2DD8">
        <w:rPr>
          <w:rFonts w:ascii="Arial" w:hAnsi="Arial" w:cs="Arial"/>
          <w:sz w:val="18"/>
          <w:szCs w:val="18"/>
        </w:rPr>
        <w:t>), de</w:t>
      </w:r>
      <w:r w:rsidR="00B85DDE">
        <w:rPr>
          <w:rFonts w:ascii="Arial" w:hAnsi="Arial" w:cs="Arial"/>
          <w:sz w:val="18"/>
          <w:szCs w:val="18"/>
        </w:rPr>
        <w:t>s</w:t>
      </w:r>
      <w:r w:rsidR="006A2DD8">
        <w:rPr>
          <w:rFonts w:ascii="Arial" w:hAnsi="Arial" w:cs="Arial"/>
          <w:sz w:val="18"/>
          <w:szCs w:val="18"/>
        </w:rPr>
        <w:t xml:space="preserve"> </w:t>
      </w:r>
      <w:r w:rsidRPr="006C318D">
        <w:rPr>
          <w:rFonts w:ascii="Arial" w:hAnsi="Arial" w:cs="Arial"/>
          <w:sz w:val="18"/>
          <w:szCs w:val="18"/>
        </w:rPr>
        <w:t xml:space="preserve">ESP pour avis. </w:t>
      </w:r>
      <w:r w:rsidR="00B0246F" w:rsidRPr="00210D0D">
        <w:rPr>
          <w:rFonts w:ascii="Arial" w:hAnsi="Arial" w:cs="Arial"/>
          <w:sz w:val="18"/>
          <w:szCs w:val="18"/>
        </w:rPr>
        <w:t xml:space="preserve">Pour les unités de la </w:t>
      </w:r>
      <w:r w:rsidR="00B0246F" w:rsidRPr="00210D0D">
        <w:rPr>
          <w:rFonts w:ascii="Arial" w:hAnsi="Arial" w:cs="Arial"/>
          <w:b/>
          <w:sz w:val="18"/>
          <w:szCs w:val="18"/>
        </w:rPr>
        <w:t>Faculté des arts et des sciences</w:t>
      </w:r>
      <w:r w:rsidR="00B0246F" w:rsidRPr="00210D0D">
        <w:rPr>
          <w:rFonts w:ascii="Arial" w:hAnsi="Arial" w:cs="Arial"/>
          <w:sz w:val="18"/>
          <w:szCs w:val="18"/>
        </w:rPr>
        <w:t xml:space="preserve">, transmettre la copie électronique du projet à </w:t>
      </w:r>
      <w:hyperlink r:id="rId10" w:history="1">
        <w:r w:rsidR="00A87526" w:rsidRPr="00CE589D">
          <w:rPr>
            <w:rStyle w:val="Hyperlink"/>
            <w:rFonts w:ascii="Arial" w:hAnsi="Arial" w:cs="Arial"/>
            <w:sz w:val="18"/>
            <w:szCs w:val="18"/>
          </w:rPr>
          <w:t>francine.bartocetti@umontreal.ca</w:t>
        </w:r>
      </w:hyperlink>
      <w:r w:rsidR="00B0246F" w:rsidRPr="00210D0D">
        <w:rPr>
          <w:rStyle w:val="Hyperlink"/>
          <w:rFonts w:ascii="Arial" w:hAnsi="Arial" w:cs="Arial"/>
          <w:sz w:val="18"/>
          <w:szCs w:val="18"/>
        </w:rPr>
        <w:t xml:space="preserve"> </w:t>
      </w:r>
      <w:r w:rsidR="00B0246F" w:rsidRPr="00210D0D">
        <w:rPr>
          <w:rFonts w:ascii="Arial" w:hAnsi="Arial" w:cs="Arial"/>
          <w:sz w:val="18"/>
          <w:szCs w:val="18"/>
        </w:rPr>
        <w:t xml:space="preserve">et pour les unités de la </w:t>
      </w:r>
      <w:r w:rsidR="00B0246F" w:rsidRPr="00210D0D">
        <w:rPr>
          <w:rFonts w:ascii="Arial" w:hAnsi="Arial" w:cs="Arial"/>
          <w:b/>
          <w:sz w:val="18"/>
          <w:szCs w:val="18"/>
        </w:rPr>
        <w:t>Faculté de médecine</w:t>
      </w:r>
      <w:r w:rsidR="00B0246F" w:rsidRPr="00210D0D">
        <w:rPr>
          <w:rFonts w:ascii="Arial" w:hAnsi="Arial" w:cs="Arial"/>
          <w:sz w:val="18"/>
          <w:szCs w:val="18"/>
        </w:rPr>
        <w:t>, transmettre la copie électronique</w:t>
      </w:r>
      <w:r w:rsidR="00B0246F" w:rsidRPr="00210D0D">
        <w:rPr>
          <w:rFonts w:ascii="Arial" w:hAnsi="Arial" w:cs="Arial"/>
          <w:color w:val="333333"/>
          <w:sz w:val="18"/>
          <w:szCs w:val="18"/>
        </w:rPr>
        <w:t xml:space="preserve"> du projet à </w:t>
      </w:r>
      <w:hyperlink r:id="rId11" w:history="1">
        <w:r w:rsidR="00A87526" w:rsidRPr="00D02F43">
          <w:rPr>
            <w:rStyle w:val="Hyperlink"/>
            <w:rFonts w:ascii="Arial" w:hAnsi="Arial" w:cs="Arial"/>
            <w:sz w:val="18"/>
            <w:szCs w:val="18"/>
          </w:rPr>
          <w:t>francois.robichaud@umontreal.ca</w:t>
        </w:r>
      </w:hyperlink>
      <w:r w:rsidR="00B0246F" w:rsidRPr="00210D0D">
        <w:rPr>
          <w:rFonts w:ascii="Arial" w:hAnsi="Arial" w:cs="Arial"/>
          <w:sz w:val="18"/>
          <w:szCs w:val="18"/>
        </w:rPr>
        <w:t>. Notez que tous les projets doivent nous être transmis par le Secrétaire ou par le Doyen de votre faculté.</w:t>
      </w:r>
      <w:r w:rsidR="00684690">
        <w:rPr>
          <w:rFonts w:ascii="Arial" w:hAnsi="Arial" w:cs="Arial"/>
          <w:sz w:val="18"/>
          <w:szCs w:val="18"/>
        </w:rPr>
        <w:t xml:space="preserve"> </w:t>
      </w:r>
      <w:r w:rsidR="00684690" w:rsidRPr="00C446E9">
        <w:rPr>
          <w:rFonts w:ascii="Arial" w:hAnsi="Arial" w:cs="Arial"/>
          <w:sz w:val="18"/>
          <w:szCs w:val="18"/>
        </w:rPr>
        <w:t>Su</w:t>
      </w:r>
      <w:r w:rsidR="00684690">
        <w:rPr>
          <w:rFonts w:ascii="Arial" w:hAnsi="Arial" w:cs="Arial"/>
          <w:sz w:val="18"/>
          <w:szCs w:val="18"/>
        </w:rPr>
        <w:t>i</w:t>
      </w:r>
      <w:r w:rsidR="006A2DD8">
        <w:rPr>
          <w:rFonts w:ascii="Arial" w:hAnsi="Arial" w:cs="Arial"/>
          <w:sz w:val="18"/>
          <w:szCs w:val="18"/>
        </w:rPr>
        <w:t>te à la vérification de</w:t>
      </w:r>
      <w:r w:rsidR="00B85DDE">
        <w:rPr>
          <w:rFonts w:ascii="Arial" w:hAnsi="Arial" w:cs="Arial"/>
          <w:sz w:val="18"/>
          <w:szCs w:val="18"/>
        </w:rPr>
        <w:t>s</w:t>
      </w:r>
      <w:r w:rsidR="00684690" w:rsidRPr="00C446E9">
        <w:rPr>
          <w:rFonts w:ascii="Arial" w:hAnsi="Arial" w:cs="Arial"/>
          <w:sz w:val="18"/>
          <w:szCs w:val="18"/>
        </w:rPr>
        <w:t xml:space="preserve"> ESP, cette première version vous sera retournée pour effectuer les corrections demandées Notez qu'il peut y avoir quelques allers-retours du document entre l'unité et l</w:t>
      </w:r>
      <w:r w:rsidR="00B85DDE">
        <w:rPr>
          <w:rFonts w:ascii="Arial" w:hAnsi="Arial" w:cs="Arial"/>
          <w:sz w:val="18"/>
          <w:szCs w:val="18"/>
        </w:rPr>
        <w:t>es</w:t>
      </w:r>
      <w:r w:rsidR="00684690" w:rsidRPr="00C446E9">
        <w:rPr>
          <w:rFonts w:ascii="Arial" w:hAnsi="Arial" w:cs="Arial"/>
          <w:sz w:val="18"/>
          <w:szCs w:val="18"/>
        </w:rPr>
        <w:t xml:space="preserve"> ESP pour des fins de corrections.</w:t>
      </w:r>
    </w:p>
    <w:p w14:paraId="4C71B769" w14:textId="38E42B68" w:rsidR="000D7A84" w:rsidRPr="005B2872" w:rsidRDefault="000D7A84" w:rsidP="00832D23">
      <w:pPr>
        <w:numPr>
          <w:ilvl w:val="0"/>
          <w:numId w:val="30"/>
        </w:numPr>
        <w:tabs>
          <w:tab w:val="left" w:pos="0"/>
        </w:tabs>
        <w:spacing w:after="60"/>
        <w:ind w:left="-360" w:right="-416" w:hanging="270"/>
        <w:jc w:val="both"/>
        <w:rPr>
          <w:rFonts w:ascii="Arial" w:hAnsi="Arial" w:cs="Arial"/>
          <w:sz w:val="18"/>
          <w:szCs w:val="18"/>
        </w:rPr>
      </w:pPr>
      <w:r w:rsidRPr="005B2872">
        <w:rPr>
          <w:rFonts w:ascii="Arial" w:hAnsi="Arial" w:cs="Arial"/>
          <w:b/>
          <w:smallCaps/>
          <w:sz w:val="20"/>
          <w:u w:val="single"/>
        </w:rPr>
        <w:t>Modifications mineures</w:t>
      </w:r>
      <w:r w:rsidRPr="005B2872">
        <w:rPr>
          <w:rFonts w:ascii="Arial" w:hAnsi="Arial" w:cs="Arial"/>
          <w:sz w:val="18"/>
          <w:szCs w:val="18"/>
        </w:rPr>
        <w:t xml:space="preserve"> : </w:t>
      </w:r>
      <w:r w:rsidR="004D3BA6">
        <w:rPr>
          <w:rFonts w:ascii="Arial" w:hAnsi="Arial" w:cs="Arial"/>
          <w:sz w:val="18"/>
          <w:szCs w:val="18"/>
        </w:rPr>
        <w:t xml:space="preserve">S'il n'a pas déjà été envoyé lors de la transmission de la première version du projet, le </w:t>
      </w:r>
      <w:r w:rsidR="004D3BA6" w:rsidRPr="00665A91">
        <w:rPr>
          <w:rFonts w:ascii="Arial" w:hAnsi="Arial" w:cs="Arial"/>
          <w:b/>
          <w:sz w:val="18"/>
          <w:szCs w:val="18"/>
        </w:rPr>
        <w:t>"</w:t>
      </w:r>
      <w:r w:rsidR="004D3BA6" w:rsidRPr="00665A91">
        <w:rPr>
          <w:rFonts w:ascii="Arial" w:hAnsi="Arial" w:cs="Arial"/>
          <w:b/>
          <w:i/>
          <w:sz w:val="18"/>
          <w:szCs w:val="18"/>
        </w:rPr>
        <w:t>Formulaire de transmission pour une demande de modification m</w:t>
      </w:r>
      <w:r w:rsidR="004D3BA6">
        <w:rPr>
          <w:rFonts w:ascii="Arial" w:hAnsi="Arial" w:cs="Arial"/>
          <w:b/>
          <w:i/>
          <w:sz w:val="18"/>
          <w:szCs w:val="18"/>
        </w:rPr>
        <w:t>ineure</w:t>
      </w:r>
      <w:r w:rsidR="004D3BA6" w:rsidRPr="00665A91">
        <w:rPr>
          <w:rFonts w:ascii="Arial" w:hAnsi="Arial" w:cs="Arial"/>
          <w:b/>
          <w:sz w:val="18"/>
          <w:szCs w:val="18"/>
        </w:rPr>
        <w:t>"</w:t>
      </w:r>
      <w:r w:rsidR="004D3BA6">
        <w:rPr>
          <w:rFonts w:ascii="Arial" w:hAnsi="Arial" w:cs="Arial"/>
          <w:sz w:val="18"/>
          <w:szCs w:val="18"/>
        </w:rPr>
        <w:t xml:space="preserve"> rempli, approuvé par l'instance facultaire et numérisé (en format pdf) doit accompagner la version finale du projet (en format Word). Ces documents finaux sont envoyés à </w:t>
      </w:r>
      <w:hyperlink r:id="rId12" w:history="1">
        <w:r w:rsidR="00CE589D" w:rsidRPr="00CE589D">
          <w:rPr>
            <w:rStyle w:val="Hyperlink"/>
            <w:rFonts w:ascii="Arial" w:hAnsi="Arial" w:cs="Arial"/>
            <w:sz w:val="18"/>
            <w:szCs w:val="18"/>
            <w:lang w:val="fr-FR"/>
          </w:rPr>
          <w:t>gabriela.guilbault.maltez@umontreal.ca</w:t>
        </w:r>
      </w:hyperlink>
      <w:r w:rsidR="00CE589D">
        <w:rPr>
          <w:rFonts w:ascii="Arial" w:hAnsi="Arial" w:cs="Arial"/>
          <w:sz w:val="18"/>
          <w:szCs w:val="18"/>
          <w:lang w:val="fr-FR"/>
        </w:rPr>
        <w:t>.</w:t>
      </w:r>
    </w:p>
    <w:p w14:paraId="41960598" w14:textId="3FA9F2E2" w:rsidR="000D7A84" w:rsidRPr="005B2872" w:rsidRDefault="000D7A84" w:rsidP="00832D23">
      <w:pPr>
        <w:numPr>
          <w:ilvl w:val="0"/>
          <w:numId w:val="30"/>
        </w:numPr>
        <w:tabs>
          <w:tab w:val="left" w:pos="0"/>
        </w:tabs>
        <w:ind w:left="-360" w:right="-416" w:hanging="270"/>
        <w:jc w:val="both"/>
        <w:rPr>
          <w:rFonts w:ascii="Arial" w:hAnsi="Arial" w:cs="Arial"/>
          <w:sz w:val="18"/>
          <w:szCs w:val="18"/>
        </w:rPr>
      </w:pPr>
      <w:r w:rsidRPr="005B2872">
        <w:rPr>
          <w:rFonts w:ascii="Arial" w:hAnsi="Arial" w:cs="Arial"/>
          <w:b/>
          <w:smallCaps/>
          <w:sz w:val="20"/>
          <w:u w:val="single"/>
        </w:rPr>
        <w:t>Modifications majeures</w:t>
      </w:r>
      <w:r w:rsidRPr="005B2872">
        <w:rPr>
          <w:rFonts w:ascii="Arial" w:hAnsi="Arial" w:cs="Arial"/>
          <w:sz w:val="18"/>
          <w:szCs w:val="18"/>
        </w:rPr>
        <w:t xml:space="preserve"> : </w:t>
      </w:r>
      <w:r w:rsidR="004D3BA6">
        <w:rPr>
          <w:rFonts w:ascii="Arial" w:hAnsi="Arial" w:cs="Arial"/>
          <w:sz w:val="18"/>
          <w:szCs w:val="18"/>
        </w:rPr>
        <w:t xml:space="preserve">S'il n'a pas déjà été envoyé lors de la transmission de la première version du projet, le </w:t>
      </w:r>
      <w:r w:rsidR="004D3BA6" w:rsidRPr="00665A91">
        <w:rPr>
          <w:rFonts w:ascii="Arial" w:hAnsi="Arial" w:cs="Arial"/>
          <w:b/>
          <w:sz w:val="18"/>
          <w:szCs w:val="18"/>
        </w:rPr>
        <w:t>"</w:t>
      </w:r>
      <w:r w:rsidR="004D3BA6" w:rsidRPr="00665A91">
        <w:rPr>
          <w:rFonts w:ascii="Arial" w:hAnsi="Arial" w:cs="Arial"/>
          <w:b/>
          <w:i/>
          <w:sz w:val="18"/>
          <w:szCs w:val="18"/>
        </w:rPr>
        <w:t>Formulaire de transmission pour une demande de modification majeure ou création de programme</w:t>
      </w:r>
      <w:r w:rsidR="004D3BA6" w:rsidRPr="00665A91">
        <w:rPr>
          <w:rFonts w:ascii="Arial" w:hAnsi="Arial" w:cs="Arial"/>
          <w:b/>
          <w:sz w:val="18"/>
          <w:szCs w:val="18"/>
        </w:rPr>
        <w:t>"</w:t>
      </w:r>
      <w:r w:rsidR="004D3BA6">
        <w:rPr>
          <w:rFonts w:ascii="Arial" w:hAnsi="Arial" w:cs="Arial"/>
          <w:sz w:val="18"/>
          <w:szCs w:val="18"/>
        </w:rPr>
        <w:t xml:space="preserve"> rempli, approuvé par l'instance facultaire et numérisé (en format pdf) doit accompagner la version finale du projet (en format Word). Ces documents finaux sont envoyés à </w:t>
      </w:r>
      <w:hyperlink r:id="rId13" w:history="1">
        <w:r w:rsidR="00CE589D" w:rsidRPr="00CE589D">
          <w:rPr>
            <w:rStyle w:val="Hyperlink"/>
            <w:rFonts w:ascii="Arial" w:hAnsi="Arial" w:cs="Arial"/>
            <w:sz w:val="18"/>
            <w:szCs w:val="18"/>
            <w:lang w:val="fr-FR"/>
          </w:rPr>
          <w:t>gabriela.guilbault.maltez@umontreal.ca</w:t>
        </w:r>
      </w:hyperlink>
      <w:r w:rsidR="00CE589D" w:rsidRPr="00CE589D">
        <w:rPr>
          <w:rFonts w:ascii="Arial" w:hAnsi="Arial" w:cs="Arial"/>
          <w:sz w:val="18"/>
          <w:szCs w:val="18"/>
        </w:rPr>
        <w:t>)</w:t>
      </w:r>
      <w:r w:rsidR="004D3BA6">
        <w:rPr>
          <w:rFonts w:ascii="Arial" w:hAnsi="Arial" w:cs="Arial"/>
          <w:sz w:val="18"/>
          <w:szCs w:val="18"/>
        </w:rPr>
        <w:t>.</w:t>
      </w:r>
    </w:p>
    <w:p w14:paraId="58F756E8" w14:textId="77777777" w:rsidR="00BF40B9" w:rsidRPr="00E82DA2" w:rsidRDefault="00BF40B9" w:rsidP="00BF40B9">
      <w:pPr>
        <w:jc w:val="both"/>
        <w:rPr>
          <w:rFonts w:ascii="Arial" w:hAnsi="Arial" w:cs="Arial"/>
          <w:sz w:val="18"/>
          <w:szCs w:val="18"/>
        </w:rPr>
      </w:pPr>
    </w:p>
    <w:tbl>
      <w:tblPr>
        <w:tblW w:w="109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93"/>
        <w:gridCol w:w="5156"/>
      </w:tblGrid>
      <w:tr w:rsidR="00BF40B9" w:rsidRPr="005B2872" w14:paraId="2E98DF5F" w14:textId="77777777" w:rsidTr="00E82DA2">
        <w:trPr>
          <w:trHeight w:val="355"/>
          <w:jc w:val="center"/>
        </w:trPr>
        <w:tc>
          <w:tcPr>
            <w:tcW w:w="10949" w:type="dxa"/>
            <w:gridSpan w:val="2"/>
            <w:tcBorders>
              <w:top w:val="single" w:sz="6" w:space="0" w:color="2F5496" w:themeColor="accent5" w:themeShade="BF"/>
              <w:left w:val="single" w:sz="6" w:space="0" w:color="2F5496" w:themeColor="accent5" w:themeShade="BF"/>
              <w:bottom w:val="single" w:sz="6" w:space="0" w:color="2F5496" w:themeColor="accent5" w:themeShade="BF"/>
              <w:right w:val="single" w:sz="6" w:space="0" w:color="2F5496" w:themeColor="accent5" w:themeShade="BF"/>
            </w:tcBorders>
            <w:shd w:val="clear" w:color="auto" w:fill="365F91"/>
            <w:vAlign w:val="center"/>
          </w:tcPr>
          <w:p w14:paraId="23CDF0BA" w14:textId="1A179480" w:rsidR="00BF40B9" w:rsidRPr="005B2872" w:rsidRDefault="00BF40B9" w:rsidP="00B85DDE">
            <w:pPr>
              <w:ind w:right="2"/>
              <w:jc w:val="center"/>
              <w:rPr>
                <w:rFonts w:ascii="Arial" w:hAnsi="Arial" w:cs="Arial"/>
                <w:b/>
                <w:color w:val="FFFFFF"/>
                <w:sz w:val="20"/>
              </w:rPr>
            </w:pPr>
            <w:r w:rsidRPr="005B2872">
              <w:rPr>
                <w:rFonts w:ascii="Arial" w:hAnsi="Arial" w:cs="Arial"/>
                <w:b/>
                <w:color w:val="FFFFFF"/>
                <w:sz w:val="20"/>
              </w:rPr>
              <w:t xml:space="preserve">RÉSERVÉ </w:t>
            </w:r>
            <w:r w:rsidR="00B85DDE">
              <w:rPr>
                <w:rFonts w:ascii="Arial" w:hAnsi="Arial" w:cs="Arial"/>
                <w:b/>
                <w:color w:val="FFFFFF"/>
                <w:sz w:val="20"/>
              </w:rPr>
              <w:t>AUX</w:t>
            </w:r>
            <w:r w:rsidRPr="005B2872">
              <w:rPr>
                <w:rFonts w:ascii="Arial" w:hAnsi="Arial" w:cs="Arial"/>
                <w:b/>
                <w:color w:val="FFFFFF"/>
                <w:sz w:val="20"/>
              </w:rPr>
              <w:t xml:space="preserve"> ESP</w:t>
            </w:r>
          </w:p>
        </w:tc>
      </w:tr>
      <w:tr w:rsidR="00BF40B9" w:rsidRPr="005B2872" w14:paraId="352C21C0" w14:textId="77777777" w:rsidTr="00E82DA2">
        <w:trPr>
          <w:trHeight w:val="570"/>
          <w:jc w:val="center"/>
        </w:trPr>
        <w:tc>
          <w:tcPr>
            <w:tcW w:w="5793" w:type="dxa"/>
            <w:tcBorders>
              <w:top w:val="single" w:sz="6" w:space="0" w:color="2F5496" w:themeColor="accent5" w:themeShade="BF"/>
              <w:right w:val="nil"/>
            </w:tcBorders>
            <w:shd w:val="clear" w:color="auto" w:fill="auto"/>
            <w:vAlign w:val="center"/>
          </w:tcPr>
          <w:sdt>
            <w:sdtPr>
              <w:rPr>
                <w:rStyle w:val="Style2"/>
                <w:rFonts w:cs="Arial"/>
                <w:u w:val="single"/>
              </w:rPr>
              <w:alias w:val="VERSION INITIALE"/>
              <w:tag w:val="VERSION INITIALE"/>
              <w:id w:val="188874107"/>
              <w:placeholder>
                <w:docPart w:val="3246A78FBB2D451CA421B8ACA4ADCC62"/>
              </w:placeholder>
              <w:showingPlcHdr/>
              <w:date>
                <w:dateFormat w:val="yyyy-MM-dd"/>
                <w:lid w:val="fr-CA"/>
                <w:storeMappedDataAs w:val="dateTime"/>
                <w:calendar w:val="gregorian"/>
              </w:date>
            </w:sdtPr>
            <w:sdtEndPr>
              <w:rPr>
                <w:rStyle w:val="DefaultParagraphFont"/>
                <w:rFonts w:ascii="New York" w:hAnsi="New York"/>
                <w:b w:val="0"/>
                <w:sz w:val="24"/>
              </w:rPr>
            </w:sdtEndPr>
            <w:sdtContent>
              <w:p w14:paraId="39BE0426" w14:textId="77777777" w:rsidR="003611E8" w:rsidRPr="002F1CCD" w:rsidRDefault="003611E8" w:rsidP="003611E8">
                <w:pPr>
                  <w:ind w:right="2"/>
                  <w:jc w:val="center"/>
                  <w:rPr>
                    <w:rStyle w:val="Style2"/>
                    <w:rFonts w:cs="Arial"/>
                    <w:u w:val="single"/>
                  </w:rPr>
                </w:pPr>
                <w:r w:rsidRPr="00142968">
                  <w:rPr>
                    <w:rStyle w:val="PlaceholderText"/>
                    <w:rFonts w:ascii="Arial" w:eastAsia="Calibri" w:hAnsi="Arial" w:cs="Arial"/>
                    <w:b/>
                    <w:sz w:val="18"/>
                    <w:szCs w:val="18"/>
                    <w:u w:val="single"/>
                  </w:rPr>
                  <w:t>Cliquez ici pour entrer une date.</w:t>
                </w:r>
              </w:p>
            </w:sdtContent>
          </w:sdt>
          <w:p w14:paraId="49B1E7F7" w14:textId="77777777" w:rsidR="00BF40B9" w:rsidRPr="005B2872" w:rsidRDefault="00BF40B9" w:rsidP="00BF40B9">
            <w:pPr>
              <w:ind w:right="2"/>
              <w:jc w:val="center"/>
              <w:rPr>
                <w:rFonts w:ascii="Arial" w:hAnsi="Arial" w:cs="Arial"/>
                <w:sz w:val="20"/>
              </w:rPr>
            </w:pPr>
            <w:r w:rsidRPr="005B2872">
              <w:rPr>
                <w:rFonts w:ascii="Arial" w:hAnsi="Arial" w:cs="Arial"/>
                <w:sz w:val="20"/>
              </w:rPr>
              <w:t>Date de réception de la version initiale</w:t>
            </w:r>
          </w:p>
        </w:tc>
        <w:tc>
          <w:tcPr>
            <w:tcW w:w="5156" w:type="dxa"/>
            <w:tcBorders>
              <w:top w:val="single" w:sz="6" w:space="0" w:color="2F5496" w:themeColor="accent5" w:themeShade="BF"/>
              <w:left w:val="nil"/>
            </w:tcBorders>
            <w:shd w:val="clear" w:color="auto" w:fill="auto"/>
            <w:vAlign w:val="center"/>
          </w:tcPr>
          <w:sdt>
            <w:sdtPr>
              <w:rPr>
                <w:rStyle w:val="Style2"/>
                <w:rFonts w:cs="Arial"/>
                <w:u w:val="single"/>
              </w:rPr>
              <w:alias w:val="VERSION FINALE"/>
              <w:tag w:val="VERSION FINALE"/>
              <w:id w:val="-751120957"/>
              <w:placeholder>
                <w:docPart w:val="762B44E5DBE04D2F8842568CA3CBF642"/>
              </w:placeholder>
              <w:showingPlcHdr/>
              <w:date>
                <w:dateFormat w:val="yyyy-MM-dd"/>
                <w:lid w:val="fr-CA"/>
                <w:storeMappedDataAs w:val="dateTime"/>
                <w:calendar w:val="gregorian"/>
              </w:date>
            </w:sdtPr>
            <w:sdtEndPr>
              <w:rPr>
                <w:rStyle w:val="DefaultParagraphFont"/>
                <w:rFonts w:ascii="New York" w:hAnsi="New York"/>
                <w:b w:val="0"/>
                <w:sz w:val="24"/>
              </w:rPr>
            </w:sdtEndPr>
            <w:sdtContent>
              <w:p w14:paraId="491CD77B" w14:textId="77777777" w:rsidR="003611E8" w:rsidRPr="002F1CCD" w:rsidRDefault="003611E8" w:rsidP="003611E8">
                <w:pPr>
                  <w:ind w:right="2"/>
                  <w:jc w:val="center"/>
                  <w:rPr>
                    <w:rStyle w:val="Style2"/>
                    <w:rFonts w:cs="Arial"/>
                    <w:u w:val="single"/>
                  </w:rPr>
                </w:pPr>
                <w:r w:rsidRPr="00142968">
                  <w:rPr>
                    <w:rStyle w:val="PlaceholderText"/>
                    <w:rFonts w:ascii="Arial" w:eastAsia="Calibri" w:hAnsi="Arial" w:cs="Arial"/>
                    <w:b/>
                    <w:sz w:val="18"/>
                    <w:szCs w:val="18"/>
                    <w:u w:val="single"/>
                  </w:rPr>
                  <w:t>Cliquez ici pour entrer une date.</w:t>
                </w:r>
              </w:p>
            </w:sdtContent>
          </w:sdt>
          <w:p w14:paraId="728360F9" w14:textId="77777777" w:rsidR="00BF40B9" w:rsidRPr="005B2872" w:rsidRDefault="003611E8" w:rsidP="003611E8">
            <w:pPr>
              <w:ind w:right="2"/>
              <w:jc w:val="center"/>
              <w:rPr>
                <w:rFonts w:ascii="Arial" w:hAnsi="Arial" w:cs="Arial"/>
                <w:sz w:val="20"/>
              </w:rPr>
            </w:pPr>
            <w:r w:rsidRPr="005B2872">
              <w:rPr>
                <w:rFonts w:ascii="Arial" w:hAnsi="Arial" w:cs="Arial"/>
                <w:sz w:val="20"/>
              </w:rPr>
              <w:t xml:space="preserve"> </w:t>
            </w:r>
            <w:r w:rsidR="00BF40B9" w:rsidRPr="005B2872">
              <w:rPr>
                <w:rFonts w:ascii="Arial" w:hAnsi="Arial" w:cs="Arial"/>
                <w:sz w:val="20"/>
              </w:rPr>
              <w:t>Date de réception de la version finale</w:t>
            </w:r>
          </w:p>
        </w:tc>
      </w:tr>
    </w:tbl>
    <w:p w14:paraId="79178ECD" w14:textId="77777777" w:rsidR="00BF40B9" w:rsidRPr="00684690" w:rsidRDefault="00BF40B9" w:rsidP="004D3BA6">
      <w:pPr>
        <w:ind w:right="117"/>
        <w:rPr>
          <w:rFonts w:ascii="Arial" w:hAnsi="Arial" w:cs="Arial"/>
          <w:sz w:val="18"/>
          <w:szCs w:val="18"/>
        </w:rPr>
      </w:pPr>
    </w:p>
    <w:tbl>
      <w:tblPr>
        <w:tblW w:w="10800" w:type="dxa"/>
        <w:jc w:val="center"/>
        <w:tblLayout w:type="fixed"/>
        <w:tblCellMar>
          <w:left w:w="80" w:type="dxa"/>
          <w:right w:w="80" w:type="dxa"/>
        </w:tblCellMar>
        <w:tblLook w:val="0000" w:firstRow="0" w:lastRow="0" w:firstColumn="0" w:lastColumn="0" w:noHBand="0" w:noVBand="0"/>
      </w:tblPr>
      <w:tblGrid>
        <w:gridCol w:w="630"/>
        <w:gridCol w:w="4230"/>
        <w:gridCol w:w="540"/>
        <w:gridCol w:w="5177"/>
        <w:gridCol w:w="223"/>
      </w:tblGrid>
      <w:tr w:rsidR="001C0491" w:rsidRPr="006C318D" w14:paraId="7648D665" w14:textId="77777777" w:rsidTr="001C0491">
        <w:trPr>
          <w:cantSplit/>
          <w:jc w:val="center"/>
        </w:trPr>
        <w:tc>
          <w:tcPr>
            <w:tcW w:w="4860" w:type="dxa"/>
            <w:gridSpan w:val="2"/>
            <w:vAlign w:val="bottom"/>
          </w:tcPr>
          <w:p w14:paraId="4628075D" w14:textId="7055C740" w:rsidR="001C0491" w:rsidRPr="001F2EE5" w:rsidRDefault="00F532A3" w:rsidP="001C0491">
            <w:pPr>
              <w:jc w:val="center"/>
              <w:rPr>
                <w:rFonts w:ascii="Arial" w:hAnsi="Arial" w:cs="Arial"/>
                <w:b/>
                <w:sz w:val="20"/>
                <w:u w:val="single"/>
              </w:rPr>
            </w:pPr>
            <w:sdt>
              <w:sdtPr>
                <w:rPr>
                  <w:rStyle w:val="Style2"/>
                  <w:rFonts w:cs="Arial"/>
                  <w:u w:val="single"/>
                </w:rPr>
                <w:alias w:val="FACULTÉS"/>
                <w:tag w:val="FACULTÉS"/>
                <w:id w:val="58297737"/>
                <w:placeholder>
                  <w:docPart w:val="593D241E1BE546BBAD192DD057F13E38"/>
                </w:placeholder>
                <w:comboBox>
                  <w:listItem w:value="Choisissez un élément."/>
                  <w:listItem w:displayText="Faculté de l'aménagement" w:value="Faculté de l'aménagement"/>
                  <w:listItem w:displayText="Faculté des arts et des sciences" w:value="Faculté des arts et des sciences"/>
                  <w:listItem w:displayText="Faculté de droit" w:value="Faculté de droit"/>
                  <w:listItem w:displayText="Faculté de médecine" w:value="Faculté de médecine"/>
                  <w:listItem w:displayText="Faculté de médecine dentaire" w:value="Faculté de médecine dentaire"/>
                  <w:listItem w:displayText="Faculté de médecine vétérinaire" w:value="Faculté de médecine vétérinaire"/>
                  <w:listItem w:displayText="Faculté de musique" w:value="Faculté de musique"/>
                  <w:listItem w:displayText="École d'optométrie" w:value="École d'optométrie"/>
                  <w:listItem w:displayText="Faculté de pharmacie" w:value="Faculté de pharmacie"/>
                  <w:listItem w:displayText="Faculté des sciences de l'éducation" w:value="Faculté des sciences de l'éducation"/>
                  <w:listItem w:displayText="Faculté des sciences infirmières" w:value="Faculté des sciences infirmières"/>
                  <w:listItem w:displayText="École de santé publique" w:value="École de santé publique"/>
                  <w:listItem w:displayText="Études supérieures et postdoctorales" w:value="Études supérieures et postdoctorales"/>
                </w:comboBox>
              </w:sdtPr>
              <w:sdtEndPr>
                <w:rPr>
                  <w:rStyle w:val="DefaultParagraphFont"/>
                  <w:rFonts w:ascii="New York" w:hAnsi="New York"/>
                  <w:b w:val="0"/>
                  <w:sz w:val="24"/>
                </w:rPr>
              </w:sdtEndPr>
              <w:sdtContent>
                <w:r w:rsidR="004552D1">
                  <w:rPr>
                    <w:rStyle w:val="Style2"/>
                    <w:rFonts w:cs="Arial"/>
                    <w:u w:val="single"/>
                  </w:rPr>
                  <w:t>Faculté des arts et des sciences</w:t>
                </w:r>
              </w:sdtContent>
            </w:sdt>
          </w:p>
        </w:tc>
        <w:tc>
          <w:tcPr>
            <w:tcW w:w="5940" w:type="dxa"/>
            <w:gridSpan w:val="3"/>
            <w:vAlign w:val="bottom"/>
          </w:tcPr>
          <w:sdt>
            <w:sdtPr>
              <w:rPr>
                <w:rFonts w:ascii="Arial" w:hAnsi="Arial" w:cs="Arial"/>
                <w:b/>
                <w:color w:val="2F5496" w:themeColor="accent5" w:themeShade="BF"/>
                <w:sz w:val="16"/>
                <w:szCs w:val="16"/>
                <w:u w:val="single"/>
                <w:lang w:eastAsia="fr-FR"/>
              </w:rPr>
              <w:alias w:val="Écoles/Département"/>
              <w:tag w:val="Écoles/Département"/>
              <w:id w:val="-424724643"/>
              <w:placeholder>
                <w:docPart w:val="F1BCCF2D23AD4A83B715F1D3877B9FB0"/>
              </w:placeholder>
              <w:comboBox>
                <w:listItem w:value="Choisissez un élément."/>
                <w:listItem w:displayText="&gt;&gt;&gt;Aménagement&lt;&lt;&lt;" w:value="&gt;&gt;&gt;Aménagement&lt;&lt;&lt;"/>
                <w:listItem w:displayText="Aménagement Direction (0101)" w:value="Aménagement Direction (0101)"/>
                <w:listItem w:displayText="École d'architecture (0104)" w:value="École d'architecture (0104)"/>
                <w:listItem w:displayText="École de design (0106)" w:value="École de design (0106)"/>
                <w:listItem w:displayText="École d’urbanisme et d’architecture de paysage (0108)" w:value="École d’urbanisme et d’architecture de paysage (0108)"/>
                <w:listItem w:displayText="&gt;&gt;&gt;Arts et sciences&lt;&lt;&lt;" w:value="&gt;&gt;&gt;Arts et sciences&lt;&lt;&lt;"/>
                <w:listItem w:displayText="FAS Direction (0301)" w:value="FAS Direction (0301)"/>
                <w:listItem w:displayText="Centre d'études classiques (0328)" w:value="Centre d'études classiques (0328)"/>
                <w:listItem w:displayText="Centre d'études et de recherches internationales (CERIUM)" w:value="Centre d'études et de recherches internationales (CERIUM)"/>
                <w:listItem w:displayText="Département d'anthropologie (0304)" w:value="Département d'anthropologie (0304)"/>
                <w:listItem w:displayText="Département de chimie (0310)" w:value="Département de chimie (0310)"/>
                <w:listItem w:displayText="Département de communication (0311)" w:value="Département de communication (0311)"/>
                <w:listItem w:displayText="Département de démographie (0316)" w:value="Département de démographie (0316)"/>
                <w:listItem w:displayText="Département de géographie (0331)" w:value="Département de géographie (0331)"/>
                <w:listItem w:displayText="Département d'histoire (0337)" w:value="Département d'histoire (0337)"/>
                <w:listItem w:displayText="Département d'histoire de l'art et d'études cinématographiques (0338)" w:value="Département d'histoire de l'art et d'études cinématographiques (0338)"/>
                <w:listItem w:displayText="Département d'informatique et de recherche opérationnelle (0340)" w:value="Département d'informatique et de recherche opérationnelle (0340)"/>
                <w:listItem w:displayText="Département de linguistique et de traduction (0343)" w:value="Département de linguistique et de traduction (0343)"/>
                <w:listItem w:displayText="Département des littératures de langue française (0325)" w:value="Département des littératures de langue française (0325)"/>
                <w:listItem w:displayText="Département de littératures et de langues du monde (0320)" w:value="Département de littératures et de langues du monde (0320)"/>
                <w:listItem w:displayText="Département de mathématiques et de statistique (0346)" w:value="Département de mathématiques et de statistique (0346)"/>
                <w:listItem w:displayText="Département de philosophie (0349)" w:value="Département de philosophie (0349)"/>
                <w:listItem w:displayText="Département de physique (0352)" w:value="Département de physique (0352)"/>
                <w:listItem w:displayText="Département de psychologie (0358)" w:value="Département de psychologie (0358)"/>
                <w:listItem w:displayText="Département de science politique (0370)" w:value="Département de science politique (0370)"/>
                <w:listItem w:displayText="Département de sciences biologiques (0364)" w:value="Département de sciences biologiques (0364)"/>
                <w:listItem w:displayText="Département de sciences économiques (0367)" w:value="Département de sciences économiques (0367)"/>
                <w:listItem w:displayText="Département de sociologie (0376)" w:value="Département de sociologie (0376)"/>
                <w:listItem w:displayText="École de bibliothéconomie et des sciences de l'information (0307)" w:value="École de bibliothéconomie et des sciences de l'information (0307)"/>
                <w:listItem w:displayText="École de criminologie (0313)" w:value="École de criminologie (0313)"/>
                <w:listItem w:displayText="École de psychoéducation (0355)" w:value="École de psychoéducation (0355)"/>
                <w:listItem w:displayText="École de relations industrielles (0361)" w:value="École de relations industrielles (0361)"/>
                <w:listItem w:displayText="École de travail social (0373)" w:value="École de travail social (0373)"/>
                <w:listItem w:displayText="Institut d'études religieuses (0330)" w:value="Institut d'études religieuses (0330)"/>
                <w:listItem w:displayText="&gt;&gt;&gt;Droit&lt;&lt;&lt;" w:value="&gt;&gt;&gt;Droit&lt;&lt;&lt;"/>
                <w:listItem w:displayText="Droit Direction (1101)" w:value="Droit Direction (1101)"/>
                <w:listItem w:displayText="&gt;&gt;&gt;Médecine&lt;&lt;&lt;" w:value="&gt;&gt;&gt;Médecine&lt;&lt;&lt;"/>
                <w:listItem w:displayText="Médecine Direction (2301)" w:value="Médecine Direction (2301)"/>
                <w:listItem w:displayText="Département d'anesthésiologie et de médecine de la douleur (2307)" w:value="Département d'anesthésiologie et de médecine de la douleur (2307)"/>
                <w:listItem w:displayText="Département de biochimie et médecine moléculaire (2310)" w:value="Département de biochimie et médecine moléculaire (2310)"/>
                <w:listItem w:displayText="Département de chirurgie (2313)" w:value="Département de chirurgie (2313)"/>
                <w:listItem w:displayText="Département de médecine (2319)" w:value="Département de médecine (2319)"/>
                <w:listItem w:displayText="Département de médecine de famille et médecine d’urgence (2323)" w:value="Département de médecine de famille et médecine d’urgence (2323)"/>
                <w:listItem w:displayText="Département de microbiologie, infectiologie et immunologie (2328)" w:value="Département de microbiologie, infectiologie et immunologie (2328)"/>
                <w:listItem w:displayText="Département de neurosciences (2353)" w:value="Département de neurosciences (2353)"/>
                <w:listItem w:displayText="Département de nutrition (2316)" w:value="Département de nutrition (2316)"/>
                <w:listItem w:displayText="Département d'obstétrique-gynécologie (2331)" w:value="Département d'obstétrique-gynécologie (2331)"/>
                <w:listItem w:displayText="Département d'ophtalmologie (2332)" w:value="Département d'ophtalmologie (2332)"/>
                <w:listItem w:displayText="Département de pathologie et biologie cellulaire (2334)" w:value="Département de pathologie et biologie cellulaire (2334)"/>
                <w:listItem w:displayText="Département de pédiatrie (2337)" w:value="Département de pédiatrie (2337)"/>
                <w:listItem w:displayText="Département de pharmacologie et physiologie (2341)" w:value="Département de pharmacologie et physiologie (2341)"/>
                <w:listItem w:displayText="Département de psychiatrie et d'addictologie (2346)" w:value="Département de psychiatrie et d'addictologie (2346)"/>
                <w:listItem w:displayText="Département de radiologie, radio-oncologie et médecine nucléaire (2352)" w:value="Département de radiologie, radio-oncologie et médecine nucléaire (2352)"/>
                <w:listItem w:displayText="École de kinésiologie et des sciences de l’activité physique (2315)" w:value="École de kinésiologie et des sciences de l’activité physique (2315)"/>
                <w:listItem w:displayText="École de réadaptation (2349)" w:value="École de réadaptation (2349)"/>
                <w:listItem w:displayText="École d'orthophonie et d'audiologie (2333)" w:value="École d'orthophonie et d'audiologie (2333)"/>
                <w:listItem w:displayText="&gt;&gt;&gt;Médecine dentaire&lt;&lt;&lt;" w:value="&gt;&gt;&gt;Médecine dentaire&lt;&lt;&lt;"/>
                <w:listItem w:displayText="Médecine dentaire Direction (0601)" w:value="Médecine dentaire Direction (0601)"/>
                <w:listItem w:displayText="Département de dentisterie de restauration (0610)" w:value="Département de dentisterie de restauration (0610)"/>
                <w:listItem w:displayText="Département de santé buccale (0607)" w:value="Département de santé buccale (0607)"/>
                <w:listItem w:displayText="Département de stomatologie (0619)" w:value="Département de stomatologie (0619)"/>
                <w:listItem w:displayText="&gt;&gt;&gt;Médecine vétérinaire&lt;&lt;&lt;" w:value="&gt;&gt;&gt;Médecine vétérinaire&lt;&lt;&lt;"/>
                <w:listItem w:displayText="Médecine vétérinaire Direction (2601)" w:value="Médecine vétérinaire Direction (2601)"/>
                <w:listItem w:displayText="Département de biomédecine vétérinaire (2604)" w:value="Département de biomédecine vétérinaire (2604)"/>
                <w:listItem w:displayText="Département de pathologie et microbiologie (2610)" w:value="Département de pathologie et microbiologie (2610)"/>
                <w:listItem w:displayText="Département de sciences cliniques (2607)" w:value="Département de sciences cliniques (2607)"/>
                <w:listItem w:displayText="&gt;&gt;&gt;Musique&lt;&lt;&lt;" w:value="&gt;&gt;&gt;Musique&lt;&lt;&lt;"/>
                <w:listItem w:displayText="Musique Direction (2801)" w:value="Musique Direction (2801)"/>
                <w:listItem w:displayText="&gt;&gt;&gt;Optométrie&lt;&lt;&lt;" w:value="&gt;&gt;&gt;Optométrie&lt;&lt;&lt;"/>
                <w:listItem w:displayText="Optométrie Direction (3301)" w:value="Optométrie Direction (3301)"/>
                <w:listItem w:displayText="&gt;&gt;&gt;Pharmacie&lt;&lt;&lt;" w:value="&gt;&gt;&gt;Pharmacie&lt;&lt;&lt;"/>
                <w:listItem w:displayText="Pharmacie Direction (3601)" w:value="Pharmacie Direction (3601)"/>
                <w:listItem w:displayText="&gt;&gt;&gt;Santé publique&lt;&lt;&lt;" w:value="&gt;&gt;&gt;Santé publique&lt;&lt;&lt;"/>
                <w:listItem w:displayText="Santé publique Direction (4301)" w:value="Santé publique Direction (4301)"/>
                <w:listItem w:displayText="Département de gestion, d'évaluation et de politique de santé (4304)" w:value="Département de gestion, d'évaluation et de politique de santé (4304)"/>
                <w:listItem w:displayText="Département de médecine sociale et préventive (4310)" w:value="Département de médecine sociale et préventive (4310)"/>
                <w:listItem w:displayText="Département de santé environnementale et santé au travail (4307)" w:value="Département de santé environnementale et santé au travail (4307)"/>
                <w:listItem w:displayText="&gt;&gt;&gt;Sciences de l'éducation&lt;&lt;&lt;" w:value="&gt;&gt;&gt;Sciences de l'éducation&lt;&lt;&lt;"/>
                <w:listItem w:displayText="Sciences de l'éducation Direction (4601)" w:value="Sciences de l'éducation Direction (4601)"/>
                <w:listItem w:displayText="Centre de formation initiale des maîtres (CFIM) (4602)" w:value="Centre de formation initiale des maîtres (CFIM) (4602)"/>
                <w:listItem w:displayText="Département d'administration et fondements de l'éducation (4620)" w:value="Département d'administration et fondements de l'éducation (4620)"/>
                <w:listItem w:displayText="Département de didactique (4615)" w:value="Département de didactique (4615)"/>
                <w:listItem w:displayText="Département de psychopédagogie et d'andragogie (4630)" w:value="Département de psychopédagogie et d'andragogie (4630)"/>
                <w:listItem w:displayText="&gt;&gt;&gt;Sciences infirmières&lt;&lt;&lt;" w:value="&gt;&gt;&gt;Sciences infirmières&lt;&lt;&lt;"/>
                <w:listItem w:displayText="Sciences infirmières Direction (3101)" w:value="Sciences infirmières Direction (3101)"/>
                <w:listItem w:displayText="&gt;&gt;&gt;Études supérieures et postdoctorales&lt;&lt;&lt;" w:value="&gt;&gt;&gt;Études supérieures et postdoctorales&lt;&lt;&lt;"/>
                <w:listItem w:displayText="Études supérieures et postdoctorales Direction (1801)" w:value="Études supérieures et postdoctorales Direction (1801)"/>
              </w:comboBox>
            </w:sdtPr>
            <w:sdtEndPr/>
            <w:sdtContent>
              <w:p w14:paraId="08AF46FE" w14:textId="13090DB6" w:rsidR="001C0491" w:rsidRPr="00E33408" w:rsidRDefault="0010306B" w:rsidP="008E2737">
                <w:pPr>
                  <w:jc w:val="center"/>
                  <w:rPr>
                    <w:rFonts w:ascii="Arial" w:hAnsi="Arial" w:cs="Arial"/>
                    <w:b/>
                    <w:sz w:val="20"/>
                    <w:u w:val="single"/>
                  </w:rPr>
                </w:pPr>
                <w:r>
                  <w:rPr>
                    <w:rFonts w:ascii="Arial" w:hAnsi="Arial" w:cs="Arial"/>
                    <w:b/>
                    <w:color w:val="2F5496" w:themeColor="accent5" w:themeShade="BF"/>
                    <w:sz w:val="16"/>
                    <w:szCs w:val="16"/>
                    <w:u w:val="single"/>
                    <w:lang w:eastAsia="fr-FR"/>
                  </w:rPr>
                  <w:t>Département de sciences économiques (0367)</w:t>
                </w:r>
              </w:p>
            </w:sdtContent>
          </w:sdt>
        </w:tc>
      </w:tr>
      <w:tr w:rsidR="001C0491" w:rsidRPr="006C318D" w14:paraId="3719205D" w14:textId="77777777" w:rsidTr="001C0491">
        <w:trPr>
          <w:cantSplit/>
          <w:trHeight w:val="522"/>
          <w:jc w:val="center"/>
        </w:trPr>
        <w:tc>
          <w:tcPr>
            <w:tcW w:w="4860" w:type="dxa"/>
            <w:gridSpan w:val="2"/>
          </w:tcPr>
          <w:p w14:paraId="6355DDD2" w14:textId="535DC5FE" w:rsidR="001C0491" w:rsidRPr="006C318D" w:rsidRDefault="0093368A" w:rsidP="00F91375">
            <w:pPr>
              <w:jc w:val="center"/>
              <w:rPr>
                <w:rFonts w:ascii="Arial" w:hAnsi="Arial" w:cs="Arial"/>
                <w:sz w:val="20"/>
              </w:rPr>
            </w:pPr>
            <w:r>
              <w:rPr>
                <w:rFonts w:ascii="Arial" w:hAnsi="Arial" w:cs="Arial"/>
                <w:sz w:val="20"/>
              </w:rPr>
              <w:t>Sélectionner votre f</w:t>
            </w:r>
            <w:r w:rsidR="001C0491" w:rsidRPr="006C318D">
              <w:rPr>
                <w:rFonts w:ascii="Arial" w:hAnsi="Arial" w:cs="Arial"/>
                <w:sz w:val="20"/>
              </w:rPr>
              <w:t>aculté</w:t>
            </w:r>
          </w:p>
          <w:p w14:paraId="702BA850" w14:textId="77777777" w:rsidR="001C0491" w:rsidRPr="006C318D" w:rsidRDefault="001C0491" w:rsidP="00F91375">
            <w:pPr>
              <w:rPr>
                <w:rFonts w:ascii="Arial" w:hAnsi="Arial" w:cs="Arial"/>
                <w:sz w:val="20"/>
              </w:rPr>
            </w:pPr>
          </w:p>
        </w:tc>
        <w:tc>
          <w:tcPr>
            <w:tcW w:w="5940" w:type="dxa"/>
            <w:gridSpan w:val="3"/>
          </w:tcPr>
          <w:p w14:paraId="55E4FBE6" w14:textId="7A5536F6" w:rsidR="001C0491" w:rsidRPr="006C318D" w:rsidRDefault="0093368A" w:rsidP="00147A01">
            <w:pPr>
              <w:jc w:val="center"/>
              <w:rPr>
                <w:rFonts w:ascii="Arial" w:hAnsi="Arial" w:cs="Arial"/>
                <w:sz w:val="20"/>
              </w:rPr>
            </w:pPr>
            <w:r>
              <w:rPr>
                <w:rFonts w:ascii="Arial" w:hAnsi="Arial" w:cs="Arial"/>
                <w:sz w:val="20"/>
              </w:rPr>
              <w:t>Sélectionne</w:t>
            </w:r>
            <w:r w:rsidR="00147A01">
              <w:rPr>
                <w:rFonts w:ascii="Arial" w:hAnsi="Arial" w:cs="Arial"/>
                <w:sz w:val="20"/>
              </w:rPr>
              <w:t>z</w:t>
            </w:r>
            <w:r>
              <w:rPr>
                <w:rFonts w:ascii="Arial" w:hAnsi="Arial" w:cs="Arial"/>
                <w:sz w:val="20"/>
              </w:rPr>
              <w:t xml:space="preserve"> votre unité incluant le code d'identification</w:t>
            </w:r>
          </w:p>
        </w:tc>
      </w:tr>
      <w:tr w:rsidR="002D40C4" w:rsidRPr="005B2872" w14:paraId="161C5909" w14:textId="77777777" w:rsidTr="001C0491">
        <w:tblPrEx>
          <w:tblCellMar>
            <w:left w:w="108" w:type="dxa"/>
            <w:right w:w="108" w:type="dxa"/>
          </w:tblCellMar>
          <w:tblLook w:val="04A0" w:firstRow="1" w:lastRow="0" w:firstColumn="1" w:lastColumn="0" w:noHBand="0" w:noVBand="1"/>
        </w:tblPrEx>
        <w:trPr>
          <w:trHeight w:val="218"/>
          <w:jc w:val="center"/>
        </w:trPr>
        <w:tc>
          <w:tcPr>
            <w:tcW w:w="5400" w:type="dxa"/>
            <w:gridSpan w:val="3"/>
            <w:tcBorders>
              <w:top w:val="nil"/>
              <w:left w:val="nil"/>
              <w:bottom w:val="nil"/>
              <w:right w:val="nil"/>
            </w:tcBorders>
          </w:tcPr>
          <w:p w14:paraId="32334D2D" w14:textId="336FE3FF" w:rsidR="002D40C4" w:rsidRPr="00937CF7" w:rsidRDefault="00C2737E" w:rsidP="00F3414E">
            <w:pPr>
              <w:jc w:val="center"/>
              <w:rPr>
                <w:rFonts w:ascii="Arial" w:hAnsi="Arial" w:cs="Arial"/>
                <w:sz w:val="20"/>
                <w:highlight w:val="green"/>
              </w:rPr>
            </w:pPr>
            <w:r>
              <w:rPr>
                <w:rFonts w:ascii="Arial" w:hAnsi="Arial" w:cs="Arial"/>
                <w:b/>
                <w:sz w:val="20"/>
                <w:u w:val="single"/>
              </w:rPr>
              <w:t>Maitrise</w:t>
            </w:r>
            <w:r w:rsidR="0010306B">
              <w:rPr>
                <w:rFonts w:ascii="Arial" w:hAnsi="Arial" w:cs="Arial"/>
                <w:b/>
                <w:sz w:val="20"/>
                <w:u w:val="single"/>
              </w:rPr>
              <w:t xml:space="preserve"> en sciences économiques</w:t>
            </w:r>
          </w:p>
        </w:tc>
        <w:tc>
          <w:tcPr>
            <w:tcW w:w="5400" w:type="dxa"/>
            <w:gridSpan w:val="2"/>
            <w:tcBorders>
              <w:top w:val="nil"/>
              <w:left w:val="nil"/>
              <w:right w:val="nil"/>
            </w:tcBorders>
            <w:vAlign w:val="bottom"/>
          </w:tcPr>
          <w:p w14:paraId="75248C04" w14:textId="68E702BC" w:rsidR="002D40C4" w:rsidRPr="005B2872" w:rsidRDefault="00C2737E" w:rsidP="00F3414E">
            <w:pPr>
              <w:ind w:left="129" w:right="119"/>
              <w:jc w:val="center"/>
              <w:rPr>
                <w:rFonts w:ascii="Arial" w:hAnsi="Arial" w:cs="Arial"/>
                <w:sz w:val="20"/>
              </w:rPr>
            </w:pPr>
            <w:r>
              <w:rPr>
                <w:rFonts w:ascii="Arial" w:hAnsi="Arial" w:cs="Arial"/>
                <w:b/>
                <w:sz w:val="20"/>
                <w:u w:val="single"/>
              </w:rPr>
              <w:t>2</w:t>
            </w:r>
            <w:r w:rsidR="0010306B">
              <w:rPr>
                <w:rFonts w:ascii="Arial" w:hAnsi="Arial" w:cs="Arial"/>
                <w:b/>
                <w:sz w:val="20"/>
                <w:u w:val="single"/>
              </w:rPr>
              <w:t>-240-1-0</w:t>
            </w:r>
          </w:p>
        </w:tc>
      </w:tr>
      <w:tr w:rsidR="002D40C4" w:rsidRPr="005B2872" w14:paraId="5A5542A5" w14:textId="77777777" w:rsidTr="001C0491">
        <w:tblPrEx>
          <w:tblCellMar>
            <w:left w:w="108" w:type="dxa"/>
            <w:right w:w="108" w:type="dxa"/>
          </w:tblCellMar>
          <w:tblLook w:val="04A0" w:firstRow="1" w:lastRow="0" w:firstColumn="1" w:lastColumn="0" w:noHBand="0" w:noVBand="1"/>
        </w:tblPrEx>
        <w:trPr>
          <w:trHeight w:val="255"/>
          <w:jc w:val="center"/>
        </w:trPr>
        <w:tc>
          <w:tcPr>
            <w:tcW w:w="5400" w:type="dxa"/>
            <w:gridSpan w:val="3"/>
            <w:tcBorders>
              <w:top w:val="nil"/>
              <w:left w:val="nil"/>
              <w:bottom w:val="nil"/>
              <w:right w:val="nil"/>
            </w:tcBorders>
          </w:tcPr>
          <w:p w14:paraId="5C858450" w14:textId="1B5EACC9" w:rsidR="002D40C4" w:rsidRPr="00937CF7" w:rsidRDefault="002D40C4" w:rsidP="00F3414E">
            <w:pPr>
              <w:jc w:val="center"/>
              <w:rPr>
                <w:rFonts w:ascii="Arial" w:hAnsi="Arial" w:cs="Arial"/>
                <w:sz w:val="20"/>
                <w:highlight w:val="green"/>
              </w:rPr>
            </w:pPr>
            <w:r w:rsidRPr="00FA433C">
              <w:rPr>
                <w:rFonts w:ascii="Arial" w:hAnsi="Arial" w:cs="Arial"/>
                <w:sz w:val="20"/>
              </w:rPr>
              <w:t xml:space="preserve">Titre </w:t>
            </w:r>
            <w:r w:rsidRPr="00390FAE">
              <w:rPr>
                <w:rFonts w:ascii="Arial" w:hAnsi="Arial" w:cs="Arial"/>
                <w:sz w:val="20"/>
              </w:rPr>
              <w:t>officiel</w:t>
            </w:r>
            <w:r w:rsidRPr="00DA1122">
              <w:rPr>
                <w:rFonts w:ascii="Arial" w:hAnsi="Arial" w:cs="Arial"/>
                <w:color w:val="FF0000"/>
                <w:szCs w:val="24"/>
              </w:rPr>
              <w:t>*</w:t>
            </w:r>
            <w:r w:rsidRPr="00FA433C">
              <w:rPr>
                <w:rFonts w:ascii="Arial" w:hAnsi="Arial" w:cs="Arial"/>
                <w:sz w:val="20"/>
              </w:rPr>
              <w:t xml:space="preserve"> du programme d'études</w:t>
            </w:r>
          </w:p>
        </w:tc>
        <w:tc>
          <w:tcPr>
            <w:tcW w:w="5400" w:type="dxa"/>
            <w:gridSpan w:val="2"/>
            <w:tcBorders>
              <w:left w:val="nil"/>
              <w:bottom w:val="nil"/>
              <w:right w:val="nil"/>
            </w:tcBorders>
          </w:tcPr>
          <w:p w14:paraId="7E8EDC87" w14:textId="77777777" w:rsidR="002D40C4" w:rsidRDefault="002D40C4" w:rsidP="00F3414E">
            <w:pPr>
              <w:ind w:right="119"/>
              <w:jc w:val="center"/>
              <w:rPr>
                <w:rFonts w:ascii="Arial" w:hAnsi="Arial" w:cs="Arial"/>
                <w:sz w:val="20"/>
              </w:rPr>
            </w:pPr>
            <w:r w:rsidRPr="005B2872">
              <w:rPr>
                <w:rFonts w:ascii="Arial" w:hAnsi="Arial" w:cs="Arial"/>
                <w:sz w:val="20"/>
              </w:rPr>
              <w:t>Numéro du programme d'études</w:t>
            </w:r>
          </w:p>
          <w:p w14:paraId="0931E61B" w14:textId="4D48D7E2" w:rsidR="004D3BA6" w:rsidRPr="005B2872" w:rsidRDefault="004D3BA6" w:rsidP="00F3414E">
            <w:pPr>
              <w:ind w:right="119"/>
              <w:jc w:val="center"/>
              <w:rPr>
                <w:rFonts w:ascii="Arial" w:hAnsi="Arial" w:cs="Arial"/>
                <w:sz w:val="20"/>
              </w:rPr>
            </w:pPr>
          </w:p>
        </w:tc>
      </w:tr>
      <w:tr w:rsidR="00BF40B9" w:rsidRPr="005B2872" w14:paraId="48972050" w14:textId="77777777" w:rsidTr="001C0491">
        <w:tblPrEx>
          <w:tblCellMar>
            <w:left w:w="108" w:type="dxa"/>
            <w:right w:w="108" w:type="dxa"/>
          </w:tblCellMar>
          <w:tblLook w:val="04A0" w:firstRow="1" w:lastRow="0" w:firstColumn="1" w:lastColumn="0" w:noHBand="0" w:noVBand="1"/>
        </w:tblPrEx>
        <w:trPr>
          <w:trHeight w:val="567"/>
          <w:jc w:val="center"/>
        </w:trPr>
        <w:tc>
          <w:tcPr>
            <w:tcW w:w="10800" w:type="dxa"/>
            <w:gridSpan w:val="5"/>
            <w:tcBorders>
              <w:top w:val="nil"/>
              <w:left w:val="nil"/>
              <w:bottom w:val="nil"/>
              <w:right w:val="nil"/>
            </w:tcBorders>
          </w:tcPr>
          <w:p w14:paraId="0AFB00E0" w14:textId="77777777" w:rsidR="00BF40B9" w:rsidRPr="005B2872" w:rsidRDefault="00F532A3" w:rsidP="00497EE0">
            <w:pPr>
              <w:tabs>
                <w:tab w:val="left" w:pos="422"/>
              </w:tabs>
              <w:spacing w:after="60"/>
              <w:ind w:right="115"/>
              <w:rPr>
                <w:rFonts w:ascii="Arial" w:hAnsi="Arial" w:cs="Arial"/>
                <w:sz w:val="20"/>
              </w:rPr>
            </w:pPr>
            <w:sdt>
              <w:sdtPr>
                <w:rPr>
                  <w:rFonts w:ascii="Arial" w:eastAsia="MS Gothic" w:hAnsi="Arial" w:cs="Arial"/>
                </w:rPr>
                <w:id w:val="-1706162554"/>
                <w14:checkbox>
                  <w14:checked w14:val="0"/>
                  <w14:checkedState w14:val="2612" w14:font="MS Gothic"/>
                  <w14:uncheckedState w14:val="2610" w14:font="MS Gothic"/>
                </w14:checkbox>
              </w:sdtPr>
              <w:sdtEndPr/>
              <w:sdtContent>
                <w:r w:rsidR="00225D22">
                  <w:rPr>
                    <w:rFonts w:ascii="MS Gothic" w:eastAsia="MS Gothic" w:hAnsi="MS Gothic" w:cs="Arial" w:hint="eastAsia"/>
                  </w:rPr>
                  <w:t>☐</w:t>
                </w:r>
              </w:sdtContent>
            </w:sdt>
            <w:r w:rsidR="00225D22">
              <w:rPr>
                <w:rFonts w:ascii="Arial" w:eastAsia="MS Gothic" w:hAnsi="Arial" w:cs="Arial"/>
              </w:rPr>
              <w:tab/>
            </w:r>
            <w:r w:rsidR="00BF40B9" w:rsidRPr="005B2872">
              <w:rPr>
                <w:rFonts w:ascii="Arial" w:hAnsi="Arial" w:cs="Arial"/>
                <w:b/>
                <w:sz w:val="20"/>
              </w:rPr>
              <w:t>Modifications</w:t>
            </w:r>
            <w:r w:rsidR="00BF40B9" w:rsidRPr="005B2872">
              <w:rPr>
                <w:rFonts w:ascii="Arial" w:hAnsi="Arial" w:cs="Arial"/>
                <w:sz w:val="20"/>
              </w:rPr>
              <w:t xml:space="preserve"> au règlement pédagogique</w:t>
            </w:r>
          </w:p>
          <w:p w14:paraId="5A5D4E71" w14:textId="77777777" w:rsidR="00BF40B9" w:rsidRPr="005B2872" w:rsidRDefault="00F532A3" w:rsidP="00B506A5">
            <w:pPr>
              <w:tabs>
                <w:tab w:val="left" w:pos="424"/>
              </w:tabs>
              <w:ind w:right="115"/>
              <w:rPr>
                <w:rFonts w:ascii="Arial" w:hAnsi="Arial" w:cs="Arial"/>
                <w:sz w:val="20"/>
              </w:rPr>
            </w:pPr>
            <w:sdt>
              <w:sdtPr>
                <w:rPr>
                  <w:rFonts w:ascii="Arial" w:eastAsia="MS Gothic" w:hAnsi="Arial" w:cs="Arial"/>
                </w:rPr>
                <w:id w:val="-879155408"/>
                <w14:checkbox>
                  <w14:checked w14:val="0"/>
                  <w14:checkedState w14:val="2612" w14:font="MS Gothic"/>
                  <w14:uncheckedState w14:val="2610" w14:font="MS Gothic"/>
                </w14:checkbox>
              </w:sdtPr>
              <w:sdtEndPr/>
              <w:sdtContent>
                <w:r w:rsidR="006D457B">
                  <w:rPr>
                    <w:rFonts w:ascii="MS Gothic" w:eastAsia="MS Gothic" w:hAnsi="MS Gothic" w:cs="Arial" w:hint="eastAsia"/>
                  </w:rPr>
                  <w:t>☐</w:t>
                </w:r>
              </w:sdtContent>
            </w:sdt>
            <w:r w:rsidR="00BF40B9" w:rsidRPr="005B2872">
              <w:rPr>
                <w:rFonts w:ascii="Arial" w:hAnsi="Arial" w:cs="Arial"/>
                <w:sz w:val="20"/>
              </w:rPr>
              <w:tab/>
            </w:r>
            <w:r w:rsidR="00BF40B9" w:rsidRPr="005B2872">
              <w:rPr>
                <w:rFonts w:ascii="Arial" w:hAnsi="Arial" w:cs="Arial"/>
                <w:b/>
                <w:sz w:val="20"/>
              </w:rPr>
              <w:t xml:space="preserve">Modifications </w:t>
            </w:r>
            <w:r w:rsidR="00BF40B9" w:rsidRPr="005B2872">
              <w:rPr>
                <w:rFonts w:ascii="Arial" w:hAnsi="Arial" w:cs="Arial"/>
                <w:sz w:val="20"/>
              </w:rPr>
              <w:t>dans la structure du programme d'études</w:t>
            </w:r>
          </w:p>
        </w:tc>
      </w:tr>
      <w:tr w:rsidR="00B61A1E" w:rsidRPr="00330473" w14:paraId="00ADEBA1" w14:textId="77777777" w:rsidTr="001C0491">
        <w:tblPrEx>
          <w:tblCellMar>
            <w:left w:w="108" w:type="dxa"/>
            <w:right w:w="108" w:type="dxa"/>
          </w:tblCellMar>
          <w:tblLook w:val="04A0" w:firstRow="1" w:lastRow="0" w:firstColumn="1" w:lastColumn="0" w:noHBand="0" w:noVBand="1"/>
        </w:tblPrEx>
        <w:trPr>
          <w:trHeight w:val="1314"/>
          <w:jc w:val="center"/>
        </w:trPr>
        <w:tc>
          <w:tcPr>
            <w:tcW w:w="10800" w:type="dxa"/>
            <w:gridSpan w:val="5"/>
            <w:tcBorders>
              <w:top w:val="nil"/>
              <w:left w:val="nil"/>
              <w:bottom w:val="nil"/>
              <w:right w:val="nil"/>
            </w:tcBorders>
          </w:tcPr>
          <w:p w14:paraId="30DE9BEC" w14:textId="77777777" w:rsidR="00B61A1E" w:rsidRPr="00330473" w:rsidRDefault="00B61A1E" w:rsidP="00B506A5">
            <w:pPr>
              <w:tabs>
                <w:tab w:val="left" w:pos="422"/>
              </w:tabs>
              <w:ind w:right="115"/>
              <w:rPr>
                <w:rFonts w:ascii="Arial" w:hAnsi="Arial" w:cs="Arial"/>
                <w:sz w:val="20"/>
              </w:rPr>
            </w:pPr>
            <w:r w:rsidRPr="00330473">
              <w:rPr>
                <w:rFonts w:ascii="Arial" w:hAnsi="Arial" w:cs="Arial"/>
                <w:sz w:val="20"/>
              </w:rPr>
              <w:tab/>
            </w:r>
            <w:sdt>
              <w:sdtPr>
                <w:rPr>
                  <w:rFonts w:ascii="Arial" w:eastAsia="MS Gothic" w:hAnsi="Arial" w:cs="Arial"/>
                </w:rPr>
                <w:id w:val="1637213609"/>
                <w14:checkbox>
                  <w14:checked w14:val="0"/>
                  <w14:checkedState w14:val="2612" w14:font="MS Gothic"/>
                  <w14:uncheckedState w14:val="2610" w14:font="MS Gothic"/>
                </w14:checkbox>
              </w:sdtPr>
              <w:sdtEndPr/>
              <w:sdtContent>
                <w:r>
                  <w:rPr>
                    <w:rFonts w:ascii="MS Gothic" w:eastAsia="MS Gothic" w:hAnsi="MS Gothic" w:cs="Arial" w:hint="eastAsia"/>
                  </w:rPr>
                  <w:t>☐</w:t>
                </w:r>
              </w:sdtContent>
            </w:sdt>
            <w:r w:rsidRPr="00330473">
              <w:rPr>
                <w:rFonts w:ascii="Arial" w:hAnsi="Arial" w:cs="Arial"/>
                <w:sz w:val="20"/>
              </w:rPr>
              <w:tab/>
            </w:r>
            <w:r w:rsidRPr="00330473">
              <w:rPr>
                <w:rFonts w:ascii="Arial" w:hAnsi="Arial" w:cs="Arial"/>
                <w:b/>
                <w:sz w:val="20"/>
              </w:rPr>
              <w:t xml:space="preserve">Création </w:t>
            </w:r>
            <w:r w:rsidRPr="00330473">
              <w:rPr>
                <w:rFonts w:ascii="Arial" w:hAnsi="Arial" w:cs="Arial"/>
                <w:sz w:val="20"/>
              </w:rPr>
              <w:t>d’une (ou des) option(s)</w:t>
            </w:r>
          </w:p>
          <w:p w14:paraId="67108346" w14:textId="77777777" w:rsidR="00B61A1E" w:rsidRPr="00330473" w:rsidRDefault="00B61A1E" w:rsidP="00067534">
            <w:pPr>
              <w:tabs>
                <w:tab w:val="left" w:pos="885"/>
              </w:tabs>
              <w:spacing w:after="80"/>
              <w:ind w:left="3326" w:right="115" w:hanging="3326"/>
              <w:rPr>
                <w:rFonts w:ascii="Arial" w:hAnsi="Arial" w:cs="Arial"/>
                <w:color w:val="17365D"/>
                <w:sz w:val="20"/>
                <w:u w:val="single"/>
              </w:rPr>
            </w:pPr>
            <w:r w:rsidRPr="00330473">
              <w:rPr>
                <w:rFonts w:ascii="Arial" w:hAnsi="Arial" w:cs="Arial"/>
                <w:sz w:val="20"/>
              </w:rPr>
              <w:tab/>
              <w:t xml:space="preserve">Titre des nouvelles options : </w:t>
            </w:r>
          </w:p>
          <w:p w14:paraId="7F890CC3" w14:textId="77777777" w:rsidR="00B61A1E" w:rsidRPr="00330473" w:rsidRDefault="00B61A1E" w:rsidP="00684690">
            <w:pPr>
              <w:tabs>
                <w:tab w:val="left" w:pos="422"/>
              </w:tabs>
              <w:ind w:right="119"/>
              <w:rPr>
                <w:rFonts w:ascii="Arial" w:hAnsi="Arial" w:cs="Arial"/>
                <w:sz w:val="20"/>
              </w:rPr>
            </w:pPr>
            <w:r w:rsidRPr="00330473">
              <w:rPr>
                <w:rFonts w:ascii="Arial" w:hAnsi="Arial" w:cs="Arial"/>
                <w:sz w:val="20"/>
              </w:rPr>
              <w:tab/>
            </w:r>
            <w:sdt>
              <w:sdtPr>
                <w:rPr>
                  <w:rFonts w:ascii="Arial" w:eastAsia="MS Gothic" w:hAnsi="Arial" w:cs="Arial"/>
                </w:rPr>
                <w:id w:val="187411353"/>
                <w14:checkbox>
                  <w14:checked w14:val="0"/>
                  <w14:checkedState w14:val="2612" w14:font="MS Gothic"/>
                  <w14:uncheckedState w14:val="2610" w14:font="MS Gothic"/>
                </w14:checkbox>
              </w:sdtPr>
              <w:sdtEndPr/>
              <w:sdtContent>
                <w:r>
                  <w:rPr>
                    <w:rFonts w:ascii="MS Gothic" w:eastAsia="MS Gothic" w:hAnsi="MS Gothic" w:cs="Arial" w:hint="eastAsia"/>
                  </w:rPr>
                  <w:t>☐</w:t>
                </w:r>
              </w:sdtContent>
            </w:sdt>
            <w:r w:rsidRPr="00330473">
              <w:rPr>
                <w:rFonts w:ascii="Arial" w:hAnsi="Arial" w:cs="Arial"/>
                <w:sz w:val="20"/>
              </w:rPr>
              <w:tab/>
            </w:r>
            <w:r w:rsidRPr="00330473">
              <w:rPr>
                <w:rFonts w:ascii="Arial" w:hAnsi="Arial" w:cs="Arial"/>
                <w:b/>
                <w:sz w:val="20"/>
              </w:rPr>
              <w:t xml:space="preserve">Abolition </w:t>
            </w:r>
            <w:r w:rsidRPr="00330473">
              <w:rPr>
                <w:rFonts w:ascii="Arial" w:hAnsi="Arial" w:cs="Arial"/>
                <w:sz w:val="20"/>
              </w:rPr>
              <w:t>d’une</w:t>
            </w:r>
            <w:r>
              <w:rPr>
                <w:rFonts w:ascii="Arial" w:hAnsi="Arial" w:cs="Arial"/>
                <w:sz w:val="20"/>
              </w:rPr>
              <w:t xml:space="preserve"> (ou des)</w:t>
            </w:r>
            <w:r w:rsidRPr="00330473">
              <w:rPr>
                <w:rFonts w:ascii="Arial" w:hAnsi="Arial" w:cs="Arial"/>
                <w:sz w:val="20"/>
              </w:rPr>
              <w:t xml:space="preserve"> option</w:t>
            </w:r>
            <w:r>
              <w:rPr>
                <w:rFonts w:ascii="Arial" w:hAnsi="Arial" w:cs="Arial"/>
                <w:sz w:val="20"/>
              </w:rPr>
              <w:t>(s)</w:t>
            </w:r>
          </w:p>
          <w:p w14:paraId="47BB8A1A" w14:textId="77777777" w:rsidR="00B61A1E" w:rsidRPr="00330473" w:rsidRDefault="00B61A1E" w:rsidP="00067534">
            <w:pPr>
              <w:tabs>
                <w:tab w:val="left" w:pos="885"/>
              </w:tabs>
              <w:spacing w:after="60"/>
              <w:ind w:left="2429" w:right="115" w:hanging="2429"/>
              <w:rPr>
                <w:rFonts w:ascii="Arial" w:hAnsi="Arial" w:cs="Arial"/>
                <w:sz w:val="20"/>
                <w:u w:val="single"/>
              </w:rPr>
            </w:pPr>
            <w:r w:rsidRPr="00330473">
              <w:rPr>
                <w:rFonts w:ascii="Arial" w:hAnsi="Arial" w:cs="Arial"/>
                <w:sz w:val="20"/>
              </w:rPr>
              <w:tab/>
              <w:t xml:space="preserve">Titre des options : </w:t>
            </w:r>
          </w:p>
        </w:tc>
      </w:tr>
      <w:tr w:rsidR="00BF40B9" w:rsidRPr="005B2872" w14:paraId="7907E7A5" w14:textId="77777777" w:rsidTr="001C0491">
        <w:tblPrEx>
          <w:tblCellMar>
            <w:left w:w="108" w:type="dxa"/>
            <w:right w:w="108" w:type="dxa"/>
          </w:tblCellMar>
          <w:tblLook w:val="01E0" w:firstRow="1" w:lastRow="1" w:firstColumn="1" w:lastColumn="1" w:noHBand="0" w:noVBand="0"/>
        </w:tblPrEx>
        <w:trPr>
          <w:jc w:val="center"/>
        </w:trPr>
        <w:tc>
          <w:tcPr>
            <w:tcW w:w="10800" w:type="dxa"/>
            <w:gridSpan w:val="5"/>
          </w:tcPr>
          <w:p w14:paraId="6AAC8F72" w14:textId="068C6B56" w:rsidR="00BF40B9" w:rsidRPr="005B2872" w:rsidRDefault="00F532A3" w:rsidP="00B0246F">
            <w:pPr>
              <w:tabs>
                <w:tab w:val="left" w:pos="422"/>
              </w:tabs>
              <w:ind w:right="117"/>
              <w:rPr>
                <w:rFonts w:ascii="Arial" w:hAnsi="Arial" w:cs="Arial"/>
                <w:sz w:val="20"/>
              </w:rPr>
            </w:pPr>
            <w:sdt>
              <w:sdtPr>
                <w:rPr>
                  <w:rFonts w:ascii="Arial" w:eastAsia="MS Gothic" w:hAnsi="Arial" w:cs="Arial"/>
                </w:rPr>
                <w:id w:val="-1795512256"/>
                <w14:checkbox>
                  <w14:checked w14:val="1"/>
                  <w14:checkedState w14:val="2612" w14:font="MS Gothic"/>
                  <w14:uncheckedState w14:val="2610" w14:font="MS Gothic"/>
                </w14:checkbox>
              </w:sdtPr>
              <w:sdtEndPr/>
              <w:sdtContent>
                <w:r w:rsidR="0072470D">
                  <w:rPr>
                    <w:rFonts w:ascii="MS Gothic" w:eastAsia="MS Gothic" w:hAnsi="MS Gothic" w:cs="Arial" w:hint="eastAsia"/>
                  </w:rPr>
                  <w:t>☒</w:t>
                </w:r>
              </w:sdtContent>
            </w:sdt>
            <w:r w:rsidR="00BF40B9" w:rsidRPr="005B2872">
              <w:rPr>
                <w:rFonts w:ascii="Arial" w:hAnsi="Arial" w:cs="Arial"/>
                <w:sz w:val="20"/>
              </w:rPr>
              <w:tab/>
            </w:r>
            <w:r w:rsidR="00BF40B9" w:rsidRPr="005B2872">
              <w:rPr>
                <w:rFonts w:ascii="Arial" w:hAnsi="Arial" w:cs="Arial"/>
                <w:b/>
                <w:sz w:val="20"/>
              </w:rPr>
              <w:t>Modifications</w:t>
            </w:r>
            <w:r w:rsidR="00BF40B9" w:rsidRPr="005B2872">
              <w:rPr>
                <w:rFonts w:ascii="Arial" w:hAnsi="Arial" w:cs="Arial"/>
                <w:sz w:val="20"/>
              </w:rPr>
              <w:t xml:space="preserve"> au répertoire de cours</w:t>
            </w:r>
            <w:r w:rsidR="00B0246F">
              <w:rPr>
                <w:rFonts w:ascii="Arial" w:hAnsi="Arial" w:cs="Arial"/>
                <w:sz w:val="20"/>
              </w:rPr>
              <w:t xml:space="preserve"> </w:t>
            </w:r>
          </w:p>
        </w:tc>
      </w:tr>
      <w:tr w:rsidR="000B09CA" w:rsidRPr="00330473" w14:paraId="105CF7EB" w14:textId="77777777" w:rsidTr="001C0491">
        <w:tblPrEx>
          <w:tblCellMar>
            <w:left w:w="108" w:type="dxa"/>
            <w:right w:w="108" w:type="dxa"/>
          </w:tblCellMar>
          <w:tblLook w:val="01E0" w:firstRow="1" w:lastRow="1" w:firstColumn="1" w:lastColumn="1" w:noHBand="0" w:noVBand="0"/>
        </w:tblPrEx>
        <w:trPr>
          <w:gridAfter w:val="1"/>
          <w:wAfter w:w="223" w:type="dxa"/>
          <w:trHeight w:val="684"/>
          <w:jc w:val="center"/>
        </w:trPr>
        <w:tc>
          <w:tcPr>
            <w:tcW w:w="630" w:type="dxa"/>
          </w:tcPr>
          <w:p w14:paraId="27F60E1B" w14:textId="77777777" w:rsidR="000B09CA" w:rsidRPr="00330473" w:rsidRDefault="000B09CA" w:rsidP="00684690">
            <w:pPr>
              <w:ind w:right="117"/>
              <w:rPr>
                <w:rFonts w:ascii="Arial" w:hAnsi="Arial" w:cs="Arial"/>
                <w:sz w:val="20"/>
              </w:rPr>
            </w:pPr>
          </w:p>
        </w:tc>
        <w:tc>
          <w:tcPr>
            <w:tcW w:w="4230" w:type="dxa"/>
          </w:tcPr>
          <w:p w14:paraId="2587E818" w14:textId="53B89503" w:rsidR="000B09CA" w:rsidRPr="00330473" w:rsidRDefault="00F532A3" w:rsidP="004D3BA6">
            <w:pPr>
              <w:tabs>
                <w:tab w:val="left" w:pos="300"/>
              </w:tabs>
              <w:ind w:left="-60" w:right="117"/>
              <w:rPr>
                <w:rFonts w:ascii="Arial" w:hAnsi="Arial" w:cs="Arial"/>
                <w:sz w:val="20"/>
              </w:rPr>
            </w:pPr>
            <w:sdt>
              <w:sdtPr>
                <w:rPr>
                  <w:rFonts w:ascii="Arial" w:eastAsia="MS Gothic" w:hAnsi="Arial" w:cs="Arial"/>
                </w:rPr>
                <w:id w:val="-225225040"/>
                <w14:checkbox>
                  <w14:checked w14:val="1"/>
                  <w14:checkedState w14:val="2612" w14:font="MS Gothic"/>
                  <w14:uncheckedState w14:val="2610" w14:font="MS Gothic"/>
                </w14:checkbox>
              </w:sdtPr>
              <w:sdtEndPr/>
              <w:sdtContent>
                <w:r w:rsidR="0072470D">
                  <w:rPr>
                    <w:rFonts w:ascii="MS Gothic" w:eastAsia="MS Gothic" w:hAnsi="MS Gothic" w:cs="Arial" w:hint="eastAsia"/>
                  </w:rPr>
                  <w:t>☒</w:t>
                </w:r>
              </w:sdtContent>
            </w:sdt>
            <w:r w:rsidR="000B09CA" w:rsidRPr="00330473">
              <w:rPr>
                <w:rFonts w:ascii="Arial" w:hAnsi="Arial" w:cs="Arial"/>
                <w:sz w:val="20"/>
              </w:rPr>
              <w:tab/>
              <w:t>Changements mineurs</w:t>
            </w:r>
          </w:p>
          <w:p w14:paraId="69DFA2BA" w14:textId="77777777" w:rsidR="000B09CA" w:rsidRPr="00330473" w:rsidRDefault="000B09CA" w:rsidP="00684690">
            <w:pPr>
              <w:tabs>
                <w:tab w:val="left" w:pos="300"/>
              </w:tabs>
              <w:ind w:right="117"/>
              <w:rPr>
                <w:rFonts w:ascii="Arial" w:hAnsi="Arial" w:cs="Arial"/>
                <w:i/>
                <w:sz w:val="20"/>
              </w:rPr>
            </w:pPr>
            <w:r w:rsidRPr="00330473">
              <w:rPr>
                <w:rFonts w:ascii="Arial" w:hAnsi="Arial" w:cs="Arial"/>
                <w:sz w:val="20"/>
              </w:rPr>
              <w:tab/>
            </w:r>
            <w:r w:rsidRPr="00330473">
              <w:rPr>
                <w:rFonts w:ascii="Arial" w:hAnsi="Arial" w:cs="Arial"/>
                <w:i/>
                <w:sz w:val="20"/>
              </w:rPr>
              <w:t>(mise à jour)</w:t>
            </w:r>
          </w:p>
        </w:tc>
        <w:tc>
          <w:tcPr>
            <w:tcW w:w="5717" w:type="dxa"/>
            <w:gridSpan w:val="2"/>
          </w:tcPr>
          <w:p w14:paraId="4372BABF" w14:textId="3236D828" w:rsidR="000B09CA" w:rsidRPr="00330473" w:rsidRDefault="00F532A3" w:rsidP="004D3BA6">
            <w:pPr>
              <w:tabs>
                <w:tab w:val="left" w:pos="1553"/>
              </w:tabs>
              <w:ind w:left="1185" w:right="117"/>
              <w:rPr>
                <w:rFonts w:ascii="Arial" w:hAnsi="Arial" w:cs="Arial"/>
                <w:sz w:val="20"/>
              </w:rPr>
            </w:pPr>
            <w:sdt>
              <w:sdtPr>
                <w:rPr>
                  <w:rFonts w:ascii="Arial" w:eastAsia="MS Gothic" w:hAnsi="Arial" w:cs="Arial"/>
                </w:rPr>
                <w:id w:val="-2117357244"/>
                <w14:checkbox>
                  <w14:checked w14:val="0"/>
                  <w14:checkedState w14:val="2612" w14:font="MS Gothic"/>
                  <w14:uncheckedState w14:val="2610" w14:font="MS Gothic"/>
                </w14:checkbox>
              </w:sdtPr>
              <w:sdtEndPr/>
              <w:sdtContent>
                <w:r w:rsidR="004D3BA6">
                  <w:rPr>
                    <w:rFonts w:ascii="MS Gothic" w:eastAsia="MS Gothic" w:hAnsi="MS Gothic" w:cs="Arial" w:hint="eastAsia"/>
                  </w:rPr>
                  <w:t>☐</w:t>
                </w:r>
              </w:sdtContent>
            </w:sdt>
            <w:r w:rsidR="000B09CA" w:rsidRPr="00330473">
              <w:rPr>
                <w:rFonts w:ascii="Arial" w:hAnsi="Arial" w:cs="Arial"/>
                <w:sz w:val="20"/>
              </w:rPr>
              <w:tab/>
              <w:t xml:space="preserve">Changements majeurs </w:t>
            </w:r>
          </w:p>
          <w:p w14:paraId="237310EC" w14:textId="14619B55" w:rsidR="004D3BA6" w:rsidRPr="00330473" w:rsidRDefault="000B09CA" w:rsidP="009711EE">
            <w:pPr>
              <w:tabs>
                <w:tab w:val="left" w:pos="1553"/>
              </w:tabs>
              <w:ind w:right="117"/>
              <w:rPr>
                <w:rFonts w:ascii="Arial" w:hAnsi="Arial" w:cs="Arial"/>
                <w:i/>
                <w:sz w:val="20"/>
              </w:rPr>
            </w:pPr>
            <w:r w:rsidRPr="00330473">
              <w:rPr>
                <w:rFonts w:ascii="Arial" w:hAnsi="Arial" w:cs="Arial"/>
                <w:sz w:val="20"/>
              </w:rPr>
              <w:tab/>
            </w:r>
            <w:r w:rsidR="004D3BA6">
              <w:rPr>
                <w:rFonts w:ascii="Arial" w:hAnsi="Arial" w:cs="Arial"/>
                <w:i/>
                <w:sz w:val="20"/>
              </w:rPr>
              <w:t>(refonte du programme)</w:t>
            </w:r>
          </w:p>
        </w:tc>
      </w:tr>
    </w:tbl>
    <w:p w14:paraId="6D1CF403" w14:textId="5FA3198C" w:rsidR="00BF40B9" w:rsidRPr="00325803" w:rsidRDefault="00F532A3" w:rsidP="00CC3292">
      <w:pPr>
        <w:ind w:left="270" w:right="115" w:hanging="450"/>
        <w:rPr>
          <w:rFonts w:ascii="Arial" w:hAnsi="Arial" w:cs="Arial"/>
          <w:sz w:val="20"/>
        </w:rPr>
      </w:pPr>
      <w:sdt>
        <w:sdtPr>
          <w:rPr>
            <w:rFonts w:ascii="Arial" w:eastAsia="MS Gothic" w:hAnsi="Arial" w:cs="Arial"/>
          </w:rPr>
          <w:id w:val="-1686349894"/>
          <w14:checkbox>
            <w14:checked w14:val="0"/>
            <w14:checkedState w14:val="2612" w14:font="MS Gothic"/>
            <w14:uncheckedState w14:val="2610" w14:font="MS Gothic"/>
          </w14:checkbox>
        </w:sdtPr>
        <w:sdtEndPr/>
        <w:sdtContent>
          <w:r w:rsidR="0072470D">
            <w:rPr>
              <w:rFonts w:ascii="MS Gothic" w:eastAsia="MS Gothic" w:hAnsi="MS Gothic" w:cs="Arial" w:hint="eastAsia"/>
            </w:rPr>
            <w:t>☐</w:t>
          </w:r>
        </w:sdtContent>
      </w:sdt>
      <w:r w:rsidR="00BF40B9" w:rsidRPr="005B2872">
        <w:rPr>
          <w:rFonts w:ascii="Arial" w:hAnsi="Arial" w:cs="Arial"/>
          <w:sz w:val="20"/>
        </w:rPr>
        <w:tab/>
      </w:r>
      <w:r w:rsidR="00BF40B9" w:rsidRPr="005B2872">
        <w:rPr>
          <w:rFonts w:ascii="Arial" w:hAnsi="Arial" w:cs="Arial"/>
          <w:b/>
          <w:sz w:val="20"/>
        </w:rPr>
        <w:t>Autre</w:t>
      </w:r>
      <w:r w:rsidR="00CC6849" w:rsidRPr="005B2872">
        <w:rPr>
          <w:rFonts w:ascii="Arial" w:hAnsi="Arial" w:cs="Arial"/>
          <w:b/>
          <w:sz w:val="20"/>
        </w:rPr>
        <w:t> </w:t>
      </w:r>
      <w:r w:rsidR="00BF40B9" w:rsidRPr="005B2872">
        <w:rPr>
          <w:rFonts w:ascii="Arial" w:hAnsi="Arial" w:cs="Arial"/>
          <w:b/>
          <w:sz w:val="20"/>
        </w:rPr>
        <w:t>:</w:t>
      </w:r>
      <w:r w:rsidR="00325803">
        <w:rPr>
          <w:rFonts w:ascii="Arial" w:hAnsi="Arial" w:cs="Arial"/>
          <w:sz w:val="20"/>
        </w:rPr>
        <w:t xml:space="preserve"> </w:t>
      </w:r>
    </w:p>
    <w:p w14:paraId="5DFD6660" w14:textId="77777777" w:rsidR="00B0246F" w:rsidRPr="004D3BA6" w:rsidRDefault="00B0246F" w:rsidP="001C6D6F">
      <w:pPr>
        <w:ind w:left="426" w:right="115" w:hanging="426"/>
        <w:rPr>
          <w:rFonts w:ascii="Arial" w:hAnsi="Arial" w:cs="Arial"/>
          <w:sz w:val="18"/>
          <w:szCs w:val="18"/>
          <w:u w:val="single"/>
        </w:rPr>
      </w:pPr>
    </w:p>
    <w:tbl>
      <w:tblPr>
        <w:tblW w:w="10440" w:type="dxa"/>
        <w:jc w:val="center"/>
        <w:tblLayout w:type="fixed"/>
        <w:tblCellMar>
          <w:left w:w="80" w:type="dxa"/>
          <w:right w:w="80" w:type="dxa"/>
        </w:tblCellMar>
        <w:tblLook w:val="0000" w:firstRow="0" w:lastRow="0" w:firstColumn="0" w:lastColumn="0" w:noHBand="0" w:noVBand="0"/>
      </w:tblPr>
      <w:tblGrid>
        <w:gridCol w:w="5220"/>
        <w:gridCol w:w="5220"/>
      </w:tblGrid>
      <w:tr w:rsidR="00BF40B9" w:rsidRPr="005B2872" w14:paraId="01687E69" w14:textId="77777777" w:rsidTr="00F91375">
        <w:trPr>
          <w:cantSplit/>
          <w:trHeight w:val="218"/>
          <w:jc w:val="center"/>
        </w:trPr>
        <w:tc>
          <w:tcPr>
            <w:tcW w:w="5220" w:type="dxa"/>
            <w:vAlign w:val="bottom"/>
          </w:tcPr>
          <w:p w14:paraId="0ACA090F" w14:textId="734143E7" w:rsidR="00BF40B9" w:rsidRPr="002B7A82" w:rsidRDefault="00BF40B9" w:rsidP="002B7A82">
            <w:pPr>
              <w:jc w:val="center"/>
              <w:rPr>
                <w:rFonts w:ascii="Arial" w:hAnsi="Arial" w:cs="Arial"/>
                <w:sz w:val="20"/>
              </w:rPr>
            </w:pPr>
            <w:r w:rsidRPr="002B7A82">
              <w:rPr>
                <w:rFonts w:ascii="Arial" w:hAnsi="Arial" w:cs="Arial"/>
                <w:sz w:val="20"/>
              </w:rPr>
              <w:t>Délibération Nº :</w:t>
            </w:r>
            <w:r w:rsidR="002C2DD6" w:rsidRPr="002B7A82">
              <w:rPr>
                <w:rFonts w:ascii="Arial" w:hAnsi="Arial" w:cs="Arial"/>
                <w:b/>
                <w:sz w:val="20"/>
              </w:rPr>
              <w:t xml:space="preserve"> </w:t>
            </w:r>
            <w:r w:rsidR="002B7A82" w:rsidRPr="002B7A82">
              <w:rPr>
                <w:rFonts w:ascii="Arial" w:hAnsi="Arial" w:cs="Arial"/>
                <w:b/>
                <w:sz w:val="20"/>
                <w:u w:val="single"/>
              </w:rPr>
              <w:t>364-8</w:t>
            </w:r>
          </w:p>
        </w:tc>
        <w:tc>
          <w:tcPr>
            <w:tcW w:w="5220" w:type="dxa"/>
            <w:vAlign w:val="bottom"/>
          </w:tcPr>
          <w:p w14:paraId="03CA4292" w14:textId="65D28956" w:rsidR="00BF40B9" w:rsidRPr="002B7A82" w:rsidRDefault="00496824" w:rsidP="00C650B3">
            <w:pPr>
              <w:ind w:left="180"/>
              <w:jc w:val="center"/>
              <w:rPr>
                <w:rFonts w:ascii="Arial" w:hAnsi="Arial" w:cs="Arial"/>
                <w:b/>
                <w:sz w:val="20"/>
                <w:u w:val="single"/>
              </w:rPr>
            </w:pPr>
            <w:r w:rsidRPr="002B7A82">
              <w:rPr>
                <w:rFonts w:ascii="Arial" w:hAnsi="Arial" w:cs="Arial"/>
                <w:b/>
                <w:sz w:val="20"/>
                <w:u w:val="single"/>
              </w:rPr>
              <w:t>2021-04-29</w:t>
            </w:r>
          </w:p>
        </w:tc>
      </w:tr>
      <w:tr w:rsidR="00BF40B9" w:rsidRPr="005B2872" w14:paraId="6E43D415" w14:textId="77777777" w:rsidTr="00F91375">
        <w:trPr>
          <w:cantSplit/>
          <w:trHeight w:val="261"/>
          <w:jc w:val="center"/>
        </w:trPr>
        <w:tc>
          <w:tcPr>
            <w:tcW w:w="5220" w:type="dxa"/>
          </w:tcPr>
          <w:p w14:paraId="20C62B6F" w14:textId="77777777" w:rsidR="00BF40B9" w:rsidRPr="002B7A82" w:rsidRDefault="00BF40B9" w:rsidP="00C650B3">
            <w:pPr>
              <w:ind w:left="1880" w:hanging="320"/>
              <w:rPr>
                <w:rFonts w:ascii="Arial" w:hAnsi="Arial" w:cs="Arial"/>
                <w:sz w:val="20"/>
              </w:rPr>
            </w:pPr>
            <w:r w:rsidRPr="002B7A82">
              <w:rPr>
                <w:rFonts w:ascii="Arial" w:hAnsi="Arial" w:cs="Arial"/>
                <w:sz w:val="20"/>
              </w:rPr>
              <w:t>Assemblée/Conseil</w:t>
            </w:r>
          </w:p>
        </w:tc>
        <w:tc>
          <w:tcPr>
            <w:tcW w:w="5220" w:type="dxa"/>
          </w:tcPr>
          <w:p w14:paraId="6D7CF805" w14:textId="3E9DD5F8" w:rsidR="00BF40B9" w:rsidRPr="002B7A82" w:rsidRDefault="00BF40B9" w:rsidP="00C650B3">
            <w:pPr>
              <w:jc w:val="center"/>
              <w:rPr>
                <w:rFonts w:ascii="Arial" w:hAnsi="Arial" w:cs="Arial"/>
                <w:sz w:val="20"/>
              </w:rPr>
            </w:pPr>
            <w:r w:rsidRPr="002B7A82">
              <w:rPr>
                <w:rFonts w:ascii="Arial" w:hAnsi="Arial" w:cs="Arial"/>
                <w:sz w:val="20"/>
              </w:rPr>
              <w:t>Date de l'Assemblée/Conseil</w:t>
            </w:r>
          </w:p>
        </w:tc>
      </w:tr>
    </w:tbl>
    <w:p w14:paraId="5CCF968C" w14:textId="77777777" w:rsidR="004D3BA6" w:rsidRPr="004D3BA6" w:rsidRDefault="004D3BA6" w:rsidP="00BF40B9">
      <w:pPr>
        <w:ind w:right="117"/>
        <w:rPr>
          <w:rFonts w:ascii="Arial" w:hAnsi="Arial" w:cs="Arial"/>
          <w:sz w:val="18"/>
          <w:szCs w:val="18"/>
        </w:rPr>
      </w:pPr>
    </w:p>
    <w:tbl>
      <w:tblPr>
        <w:tblW w:w="5458" w:type="dxa"/>
        <w:jc w:val="center"/>
        <w:tblLayout w:type="fixed"/>
        <w:tblCellMar>
          <w:left w:w="720" w:type="dxa"/>
          <w:right w:w="720" w:type="dxa"/>
        </w:tblCellMar>
        <w:tblLook w:val="0000" w:firstRow="0" w:lastRow="0" w:firstColumn="0" w:lastColumn="0" w:noHBand="0" w:noVBand="0"/>
      </w:tblPr>
      <w:tblGrid>
        <w:gridCol w:w="5458"/>
      </w:tblGrid>
      <w:tr w:rsidR="005E225F" w:rsidRPr="006C318D" w14:paraId="7EA967C1" w14:textId="77777777" w:rsidTr="005E225F">
        <w:trPr>
          <w:cantSplit/>
          <w:jc w:val="center"/>
        </w:trPr>
        <w:tc>
          <w:tcPr>
            <w:tcW w:w="5458" w:type="dxa"/>
          </w:tcPr>
          <w:p w14:paraId="26E3726C" w14:textId="209777E1" w:rsidR="005E225F" w:rsidRPr="001F2EE5" w:rsidRDefault="00F532A3" w:rsidP="005E225F">
            <w:pPr>
              <w:jc w:val="center"/>
              <w:rPr>
                <w:rFonts w:ascii="Arial" w:hAnsi="Arial" w:cs="Arial"/>
                <w:sz w:val="20"/>
                <w:u w:val="single"/>
              </w:rPr>
            </w:pPr>
            <w:sdt>
              <w:sdtPr>
                <w:rPr>
                  <w:rStyle w:val="Style7"/>
                  <w:rFonts w:ascii="Arial" w:hAnsi="Arial" w:cs="Arial"/>
                  <w:b/>
                  <w:u w:val="single"/>
                </w:rPr>
                <w:id w:val="793724496"/>
                <w:placeholder>
                  <w:docPart w:val="45103CD23FB64D69ADF14CC64E4C58AE"/>
                </w:placeholder>
                <w:dropDownList>
                  <w:listItem w:value="Choisissez un élément."/>
                  <w:listItem w:displayText="Automne 2019" w:value="Automne 2019"/>
                  <w:listItem w:displayText="Hiver 2020" w:value="Hiver 2020"/>
                  <w:listItem w:displayText="Été 2020" w:value="Été 2020"/>
                  <w:listItem w:displayText="Automne 2020" w:value="Automne 2020"/>
                  <w:listItem w:displayText="Hiver 2021" w:value="Hiver 2021"/>
                  <w:listItem w:displayText="Été 2021" w:value="Été 2021"/>
                  <w:listItem w:displayText="Automne 2021" w:value="Automne 2021"/>
                  <w:listItem w:displayText="Hiver 2022" w:value="Hiver 2022"/>
                  <w:listItem w:displayText="Été 2022" w:value="Été 2022"/>
                  <w:listItem w:displayText="Automne 2022" w:value="Automne 2022"/>
                </w:dropDownList>
              </w:sdtPr>
              <w:sdtEndPr>
                <w:rPr>
                  <w:rStyle w:val="DefaultParagraphFont"/>
                  <w:sz w:val="24"/>
                </w:rPr>
              </w:sdtEndPr>
              <w:sdtContent>
                <w:r w:rsidR="002D0D73">
                  <w:rPr>
                    <w:rStyle w:val="Style7"/>
                    <w:rFonts w:ascii="Arial" w:hAnsi="Arial" w:cs="Arial"/>
                    <w:b/>
                    <w:u w:val="single"/>
                  </w:rPr>
                  <w:t>Automne 2021</w:t>
                </w:r>
              </w:sdtContent>
            </w:sdt>
          </w:p>
        </w:tc>
      </w:tr>
      <w:tr w:rsidR="005E225F" w:rsidRPr="006C318D" w14:paraId="11797861" w14:textId="77777777" w:rsidTr="00E533B2">
        <w:trPr>
          <w:cantSplit/>
          <w:trHeight w:val="297"/>
          <w:jc w:val="center"/>
        </w:trPr>
        <w:tc>
          <w:tcPr>
            <w:tcW w:w="5458" w:type="dxa"/>
          </w:tcPr>
          <w:p w14:paraId="43FE651A" w14:textId="77777777" w:rsidR="005E225F" w:rsidRPr="006C318D" w:rsidRDefault="005E225F" w:rsidP="005E225F">
            <w:pPr>
              <w:jc w:val="center"/>
              <w:rPr>
                <w:rFonts w:ascii="Arial" w:hAnsi="Arial" w:cs="Arial"/>
                <w:sz w:val="20"/>
              </w:rPr>
            </w:pPr>
            <w:r w:rsidRPr="006C318D">
              <w:rPr>
                <w:rFonts w:ascii="Arial" w:hAnsi="Arial" w:cs="Arial"/>
                <w:sz w:val="20"/>
              </w:rPr>
              <w:t>Trimestre d'implantation</w:t>
            </w:r>
          </w:p>
        </w:tc>
      </w:tr>
    </w:tbl>
    <w:p w14:paraId="58DF51E0" w14:textId="77777777" w:rsidR="00844224" w:rsidRPr="00E82DA2" w:rsidRDefault="00844224" w:rsidP="00BF40B9">
      <w:pPr>
        <w:ind w:right="117"/>
        <w:rPr>
          <w:rFonts w:ascii="Arial" w:hAnsi="Arial" w:cs="Arial"/>
          <w:sz w:val="18"/>
          <w:szCs w:val="18"/>
        </w:rPr>
      </w:pPr>
    </w:p>
    <w:p w14:paraId="6F3F4761" w14:textId="11B479C5" w:rsidR="00BF40B9" w:rsidRPr="005B2872" w:rsidRDefault="00BF40B9" w:rsidP="004D3BA6">
      <w:pPr>
        <w:tabs>
          <w:tab w:val="left" w:pos="2520"/>
          <w:tab w:val="left" w:pos="3510"/>
          <w:tab w:val="left" w:pos="5220"/>
        </w:tabs>
        <w:ind w:right="117"/>
        <w:rPr>
          <w:rFonts w:ascii="Arial" w:hAnsi="Arial" w:cs="Arial"/>
          <w:i/>
          <w:sz w:val="20"/>
        </w:rPr>
      </w:pPr>
      <w:r w:rsidRPr="005B2872">
        <w:rPr>
          <w:rFonts w:ascii="Arial" w:hAnsi="Arial" w:cs="Arial"/>
          <w:sz w:val="20"/>
        </w:rPr>
        <w:t>Nouvelles ressources requises</w:t>
      </w:r>
      <w:r w:rsidR="004D3BA6">
        <w:rPr>
          <w:rFonts w:ascii="Arial" w:hAnsi="Arial" w:cs="Arial"/>
          <w:sz w:val="20"/>
        </w:rPr>
        <w:tab/>
      </w:r>
      <w:sdt>
        <w:sdtPr>
          <w:rPr>
            <w:rFonts w:ascii="Arial" w:eastAsia="MS Gothic" w:hAnsi="Arial" w:cs="Arial"/>
          </w:rPr>
          <w:id w:val="-1060936426"/>
          <w14:checkbox>
            <w14:checked w14:val="0"/>
            <w14:checkedState w14:val="2612" w14:font="MS Gothic"/>
            <w14:uncheckedState w14:val="2610" w14:font="MS Gothic"/>
          </w14:checkbox>
        </w:sdtPr>
        <w:sdtEndPr/>
        <w:sdtContent>
          <w:r w:rsidR="002B7A82">
            <w:rPr>
              <w:rFonts w:ascii="MS Gothic" w:eastAsia="MS Gothic" w:hAnsi="MS Gothic" w:cs="Arial" w:hint="eastAsia"/>
            </w:rPr>
            <w:t>☐</w:t>
          </w:r>
        </w:sdtContent>
      </w:sdt>
      <w:r w:rsidR="004D3BA6">
        <w:rPr>
          <w:rFonts w:ascii="Arial" w:eastAsia="MS Gothic" w:hAnsi="Arial" w:cs="Arial"/>
        </w:rPr>
        <w:t xml:space="preserve">  </w:t>
      </w:r>
      <w:r w:rsidRPr="005B2872">
        <w:rPr>
          <w:rFonts w:ascii="Arial" w:hAnsi="Arial" w:cs="Arial"/>
          <w:sz w:val="20"/>
        </w:rPr>
        <w:t>non</w:t>
      </w:r>
      <w:r w:rsidR="004D3BA6">
        <w:rPr>
          <w:rFonts w:ascii="Arial" w:hAnsi="Arial" w:cs="Arial"/>
          <w:sz w:val="20"/>
        </w:rPr>
        <w:tab/>
      </w:r>
      <w:sdt>
        <w:sdtPr>
          <w:rPr>
            <w:rFonts w:ascii="Arial" w:eastAsia="MS Gothic" w:hAnsi="Arial" w:cs="Arial"/>
          </w:rPr>
          <w:id w:val="1606924596"/>
          <w14:checkbox>
            <w14:checked w14:val="0"/>
            <w14:checkedState w14:val="2612" w14:font="MS Gothic"/>
            <w14:uncheckedState w14:val="2610" w14:font="MS Gothic"/>
          </w14:checkbox>
        </w:sdtPr>
        <w:sdtEndPr/>
        <w:sdtContent>
          <w:r w:rsidR="004D3BA6">
            <w:rPr>
              <w:rFonts w:ascii="MS Gothic" w:eastAsia="MS Gothic" w:hAnsi="MS Gothic" w:cs="Arial" w:hint="eastAsia"/>
            </w:rPr>
            <w:t>☐</w:t>
          </w:r>
        </w:sdtContent>
      </w:sdt>
      <w:r w:rsidRPr="005B2872">
        <w:rPr>
          <w:rFonts w:ascii="Arial" w:hAnsi="Arial" w:cs="Arial"/>
          <w:sz w:val="20"/>
        </w:rPr>
        <w:t xml:space="preserve"> </w:t>
      </w:r>
      <w:r w:rsidR="004D3BA6">
        <w:rPr>
          <w:rFonts w:ascii="Arial" w:hAnsi="Arial" w:cs="Arial"/>
          <w:sz w:val="20"/>
        </w:rPr>
        <w:t xml:space="preserve"> </w:t>
      </w:r>
      <w:r w:rsidRPr="005B2872">
        <w:rPr>
          <w:rFonts w:ascii="Arial" w:hAnsi="Arial" w:cs="Arial"/>
          <w:sz w:val="20"/>
        </w:rPr>
        <w:t>oui</w:t>
      </w:r>
    </w:p>
    <w:p w14:paraId="236A7742" w14:textId="1E49C06A" w:rsidR="00A403EC" w:rsidRDefault="00CF7780" w:rsidP="00A403EC">
      <w:pPr>
        <w:ind w:right="117"/>
        <w:rPr>
          <w:rFonts w:ascii="Arial" w:hAnsi="Arial" w:cs="Arial"/>
          <w:i/>
          <w:sz w:val="20"/>
        </w:rPr>
      </w:pPr>
      <w:r w:rsidRPr="00975A6E">
        <w:rPr>
          <w:rFonts w:ascii="Arial" w:hAnsi="Arial" w:cs="Arial"/>
          <w:i/>
          <w:sz w:val="20"/>
        </w:rPr>
        <w:t>(</w:t>
      </w:r>
      <w:r>
        <w:rPr>
          <w:rFonts w:ascii="Arial" w:hAnsi="Arial" w:cs="Arial"/>
          <w:i/>
          <w:sz w:val="20"/>
        </w:rPr>
        <w:t xml:space="preserve">Seulement dans le cas où vous avez cocher </w:t>
      </w:r>
      <w:r w:rsidRPr="00FC49EE">
        <w:rPr>
          <w:rFonts w:ascii="Arial" w:hAnsi="Arial" w:cs="Arial"/>
          <w:i/>
          <w:sz w:val="20"/>
        </w:rPr>
        <w:t>oui</w:t>
      </w:r>
      <w:r w:rsidRPr="00975A6E">
        <w:rPr>
          <w:rFonts w:ascii="Arial" w:hAnsi="Arial" w:cs="Arial"/>
          <w:i/>
          <w:sz w:val="20"/>
        </w:rPr>
        <w:t>, justi</w:t>
      </w:r>
      <w:r>
        <w:rPr>
          <w:rFonts w:ascii="Arial" w:hAnsi="Arial" w:cs="Arial"/>
          <w:i/>
          <w:sz w:val="20"/>
        </w:rPr>
        <w:t>fier et compléter le tableau E</w:t>
      </w:r>
      <w:r w:rsidRPr="00975A6E">
        <w:rPr>
          <w:rFonts w:ascii="Arial" w:hAnsi="Arial" w:cs="Arial"/>
          <w:i/>
          <w:sz w:val="20"/>
        </w:rPr>
        <w:t>.)</w:t>
      </w:r>
    </w:p>
    <w:p w14:paraId="3242B219" w14:textId="6803C886" w:rsidR="00A403EC" w:rsidRPr="00E82DA2" w:rsidRDefault="00A403EC" w:rsidP="00A403EC">
      <w:pPr>
        <w:rPr>
          <w:rFonts w:ascii="Arial" w:hAnsi="Arial" w:cs="Arial"/>
          <w:sz w:val="18"/>
          <w:szCs w:val="18"/>
        </w:rPr>
      </w:pPr>
    </w:p>
    <w:p w14:paraId="00E76396" w14:textId="72B53ABA" w:rsidR="00E82DA2" w:rsidRPr="00E82DA2" w:rsidRDefault="00A403EC" w:rsidP="00A403EC">
      <w:pPr>
        <w:tabs>
          <w:tab w:val="left" w:pos="180"/>
        </w:tabs>
        <w:jc w:val="both"/>
        <w:rPr>
          <w:rFonts w:ascii="Arial" w:hAnsi="Arial" w:cs="Arial"/>
          <w:sz w:val="18"/>
          <w:szCs w:val="18"/>
        </w:rPr>
      </w:pPr>
      <w:r w:rsidRPr="00DA1122">
        <w:rPr>
          <w:rFonts w:ascii="Arial" w:hAnsi="Arial" w:cs="Arial"/>
          <w:color w:val="FF0000"/>
          <w:szCs w:val="24"/>
        </w:rPr>
        <w:t>*</w:t>
      </w:r>
      <w:r w:rsidRPr="002714B5">
        <w:rPr>
          <w:rFonts w:ascii="Arial" w:hAnsi="Arial" w:cs="Arial"/>
          <w:sz w:val="20"/>
        </w:rPr>
        <w:tab/>
      </w:r>
      <w:r w:rsidRPr="002714B5">
        <w:rPr>
          <w:rFonts w:ascii="Arial" w:hAnsi="Arial" w:cs="Arial"/>
          <w:sz w:val="16"/>
        </w:rPr>
        <w:t>Titre</w:t>
      </w:r>
      <w:r>
        <w:rPr>
          <w:rFonts w:ascii="Arial" w:hAnsi="Arial" w:cs="Arial"/>
          <w:sz w:val="16"/>
        </w:rPr>
        <w:t xml:space="preserve"> qui sera</w:t>
      </w:r>
      <w:r w:rsidRPr="002714B5">
        <w:rPr>
          <w:rFonts w:ascii="Arial" w:hAnsi="Arial" w:cs="Arial"/>
          <w:sz w:val="16"/>
        </w:rPr>
        <w:t xml:space="preserve"> indiqué sur le </w:t>
      </w:r>
      <w:r>
        <w:rPr>
          <w:rFonts w:ascii="Arial" w:hAnsi="Arial" w:cs="Arial"/>
          <w:sz w:val="16"/>
        </w:rPr>
        <w:t>d</w:t>
      </w:r>
      <w:r w:rsidRPr="002714B5">
        <w:rPr>
          <w:rFonts w:ascii="Arial" w:hAnsi="Arial" w:cs="Arial"/>
          <w:sz w:val="16"/>
        </w:rPr>
        <w:t>iplôme</w:t>
      </w:r>
    </w:p>
    <w:p w14:paraId="4857DA46" w14:textId="77777777" w:rsidR="00E82DA2" w:rsidRDefault="00E82DA2" w:rsidP="00A403EC">
      <w:pPr>
        <w:tabs>
          <w:tab w:val="left" w:pos="180"/>
        </w:tabs>
        <w:jc w:val="both"/>
        <w:rPr>
          <w:rFonts w:ascii="Arial" w:hAnsi="Arial" w:cs="Arial"/>
          <w:sz w:val="16"/>
        </w:rPr>
        <w:sectPr w:rsidR="00E82DA2" w:rsidSect="00E82DA2">
          <w:footerReference w:type="even" r:id="rId14"/>
          <w:footerReference w:type="default" r:id="rId15"/>
          <w:pgSz w:w="12242" w:h="15842" w:code="128"/>
          <w:pgMar w:top="432" w:right="1224" w:bottom="432" w:left="1354" w:header="288" w:footer="432" w:gutter="0"/>
          <w:cols w:space="720"/>
          <w:docGrid w:linePitch="326"/>
        </w:sectPr>
      </w:pPr>
    </w:p>
    <w:tbl>
      <w:tblPr>
        <w:tblW w:w="10906" w:type="dxa"/>
        <w:jc w:val="center"/>
        <w:tblBorders>
          <w:top w:val="single" w:sz="4" w:space="0" w:color="auto"/>
          <w:left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06"/>
      </w:tblGrid>
      <w:tr w:rsidR="00844224" w:rsidRPr="005B2872" w14:paraId="726B73DC" w14:textId="77777777" w:rsidTr="00AE3E04">
        <w:trPr>
          <w:trHeight w:val="255"/>
          <w:jc w:val="center"/>
        </w:trPr>
        <w:tc>
          <w:tcPr>
            <w:tcW w:w="10906" w:type="dxa"/>
            <w:tcBorders>
              <w:top w:val="single" w:sz="6" w:space="0" w:color="2F5496" w:themeColor="accent5" w:themeShade="BF"/>
              <w:left w:val="single" w:sz="6" w:space="0" w:color="2F5496" w:themeColor="accent5" w:themeShade="BF"/>
              <w:bottom w:val="single" w:sz="6" w:space="0" w:color="2F5496" w:themeColor="accent5" w:themeShade="BF"/>
              <w:right w:val="single" w:sz="6" w:space="0" w:color="2F5496" w:themeColor="accent5" w:themeShade="BF"/>
            </w:tcBorders>
            <w:shd w:val="clear" w:color="auto" w:fill="365F91"/>
            <w:vAlign w:val="center"/>
          </w:tcPr>
          <w:p w14:paraId="58DEB24F" w14:textId="77777777" w:rsidR="00844224" w:rsidRPr="005B2872" w:rsidRDefault="00844224" w:rsidP="00684690">
            <w:pPr>
              <w:tabs>
                <w:tab w:val="left" w:pos="342"/>
              </w:tabs>
              <w:ind w:right="-487"/>
              <w:jc w:val="center"/>
              <w:rPr>
                <w:rFonts w:ascii="Arial" w:hAnsi="Arial" w:cs="Arial"/>
                <w:b/>
                <w:color w:val="FFFFFF"/>
                <w:sz w:val="20"/>
              </w:rPr>
            </w:pPr>
            <w:r w:rsidRPr="005B2872">
              <w:rPr>
                <w:rFonts w:ascii="Arial" w:hAnsi="Arial" w:cs="Arial"/>
              </w:rPr>
              <w:lastRenderedPageBreak/>
              <w:br w:type="page"/>
            </w:r>
            <w:r w:rsidRPr="005B2872">
              <w:rPr>
                <w:rFonts w:ascii="Arial" w:hAnsi="Arial" w:cs="Arial"/>
                <w:b/>
                <w:color w:val="FFFFFF"/>
                <w:sz w:val="20"/>
              </w:rPr>
              <w:t>ÉVALUATION DU PROGRAMME D'ÉTUDES</w:t>
            </w:r>
          </w:p>
        </w:tc>
      </w:tr>
      <w:tr w:rsidR="00844224" w:rsidRPr="005B2872" w14:paraId="665E6F2E" w14:textId="77777777" w:rsidTr="00AE3E04">
        <w:trPr>
          <w:trHeight w:val="1245"/>
          <w:jc w:val="center"/>
        </w:trPr>
        <w:tc>
          <w:tcPr>
            <w:tcW w:w="10906" w:type="dxa"/>
            <w:tcBorders>
              <w:top w:val="single" w:sz="6" w:space="0" w:color="2F5496" w:themeColor="accent5" w:themeShade="BF"/>
              <w:bottom w:val="single" w:sz="4" w:space="0" w:color="auto"/>
            </w:tcBorders>
            <w:shd w:val="clear" w:color="auto" w:fill="auto"/>
          </w:tcPr>
          <w:p w14:paraId="1F48C618" w14:textId="77777777" w:rsidR="00844224" w:rsidRPr="00451E36" w:rsidRDefault="00844224" w:rsidP="00847273">
            <w:pPr>
              <w:tabs>
                <w:tab w:val="left" w:pos="0"/>
              </w:tabs>
              <w:spacing w:before="40" w:after="80"/>
              <w:ind w:right="72"/>
              <w:jc w:val="both"/>
              <w:rPr>
                <w:rFonts w:ascii="Arial" w:hAnsi="Arial" w:cs="Arial"/>
                <w:sz w:val="18"/>
                <w:szCs w:val="18"/>
              </w:rPr>
            </w:pPr>
            <w:r w:rsidRPr="00451E36">
              <w:rPr>
                <w:rFonts w:ascii="Arial" w:hAnsi="Arial" w:cs="Arial"/>
                <w:sz w:val="18"/>
                <w:szCs w:val="18"/>
              </w:rPr>
              <w:t>Est-ce que le projet de modifications découle d'un processus d'évaluation de programme?</w:t>
            </w:r>
          </w:p>
          <w:p w14:paraId="6381B4D4" w14:textId="5DAE5A8F" w:rsidR="00844224" w:rsidRPr="00451E36" w:rsidRDefault="00F532A3" w:rsidP="00684690">
            <w:pPr>
              <w:ind w:left="432" w:right="72" w:hanging="432"/>
              <w:jc w:val="both"/>
              <w:rPr>
                <w:rFonts w:ascii="Arial" w:hAnsi="Arial" w:cs="Arial"/>
                <w:sz w:val="18"/>
                <w:szCs w:val="18"/>
              </w:rPr>
            </w:pPr>
            <w:sdt>
              <w:sdtPr>
                <w:rPr>
                  <w:rFonts w:ascii="Arial" w:eastAsia="MS Gothic" w:hAnsi="Arial" w:cs="Arial"/>
                </w:rPr>
                <w:id w:val="162671713"/>
                <w14:checkbox>
                  <w14:checked w14:val="0"/>
                  <w14:checkedState w14:val="2612" w14:font="MS Gothic"/>
                  <w14:uncheckedState w14:val="2610" w14:font="MS Gothic"/>
                </w14:checkbox>
              </w:sdtPr>
              <w:sdtEndPr/>
              <w:sdtContent>
                <w:r w:rsidR="00844224">
                  <w:rPr>
                    <w:rFonts w:ascii="MS Gothic" w:eastAsia="MS Gothic" w:hAnsi="MS Gothic" w:cs="Arial" w:hint="eastAsia"/>
                  </w:rPr>
                  <w:t>☐</w:t>
                </w:r>
              </w:sdtContent>
            </w:sdt>
            <w:r w:rsidR="00271523">
              <w:rPr>
                <w:rFonts w:ascii="Arial" w:eastAsia="MS Gothic" w:hAnsi="Arial" w:cs="Arial"/>
              </w:rPr>
              <w:t xml:space="preserve"> </w:t>
            </w:r>
            <w:r w:rsidR="00844224" w:rsidRPr="00451E36">
              <w:rPr>
                <w:rFonts w:ascii="Arial" w:hAnsi="Arial" w:cs="Arial"/>
                <w:sz w:val="18"/>
                <w:szCs w:val="18"/>
              </w:rPr>
              <w:t xml:space="preserve">Oui, expliquer comment ce projet rejoint les recommandations : </w:t>
            </w:r>
          </w:p>
          <w:p w14:paraId="4C0C7524" w14:textId="680C32CC" w:rsidR="00844224" w:rsidRPr="00451E36" w:rsidRDefault="00F532A3" w:rsidP="00684690">
            <w:pPr>
              <w:tabs>
                <w:tab w:val="left" w:pos="432"/>
              </w:tabs>
              <w:ind w:right="72"/>
              <w:jc w:val="both"/>
              <w:rPr>
                <w:rFonts w:ascii="Arial" w:hAnsi="Arial" w:cs="Arial"/>
                <w:color w:val="17365D"/>
                <w:sz w:val="18"/>
                <w:szCs w:val="18"/>
              </w:rPr>
            </w:pPr>
            <w:sdt>
              <w:sdtPr>
                <w:rPr>
                  <w:rFonts w:ascii="Arial" w:eastAsia="MS Gothic" w:hAnsi="Arial" w:cs="Arial"/>
                </w:rPr>
                <w:id w:val="-478619290"/>
                <w14:checkbox>
                  <w14:checked w14:val="1"/>
                  <w14:checkedState w14:val="2612" w14:font="MS Gothic"/>
                  <w14:uncheckedState w14:val="2610" w14:font="MS Gothic"/>
                </w14:checkbox>
              </w:sdtPr>
              <w:sdtEndPr/>
              <w:sdtContent>
                <w:r w:rsidR="007B28D7">
                  <w:rPr>
                    <w:rFonts w:ascii="MS Gothic" w:eastAsia="MS Gothic" w:hAnsi="MS Gothic" w:cs="Arial" w:hint="eastAsia"/>
                  </w:rPr>
                  <w:t>☒</w:t>
                </w:r>
              </w:sdtContent>
            </w:sdt>
            <w:r w:rsidR="00271523">
              <w:rPr>
                <w:rFonts w:ascii="Arial" w:eastAsia="MS Gothic" w:hAnsi="Arial" w:cs="Arial"/>
              </w:rPr>
              <w:t xml:space="preserve"> </w:t>
            </w:r>
            <w:r w:rsidR="00844224" w:rsidRPr="00451E36">
              <w:rPr>
                <w:rFonts w:ascii="Arial" w:hAnsi="Arial" w:cs="Arial"/>
                <w:sz w:val="18"/>
                <w:szCs w:val="18"/>
              </w:rPr>
              <w:t>Non</w:t>
            </w:r>
          </w:p>
          <w:p w14:paraId="5607052D" w14:textId="1EB1F523" w:rsidR="00844224" w:rsidRPr="0087392A" w:rsidRDefault="00F532A3" w:rsidP="00271523">
            <w:pPr>
              <w:tabs>
                <w:tab w:val="left" w:pos="451"/>
              </w:tabs>
              <w:ind w:right="72"/>
              <w:jc w:val="both"/>
              <w:rPr>
                <w:rFonts w:ascii="Arial" w:hAnsi="Arial" w:cs="Arial"/>
                <w:sz w:val="18"/>
                <w:szCs w:val="18"/>
              </w:rPr>
            </w:pPr>
            <w:sdt>
              <w:sdtPr>
                <w:rPr>
                  <w:rFonts w:ascii="Arial" w:eastAsia="MS Gothic" w:hAnsi="Arial" w:cs="Arial"/>
                </w:rPr>
                <w:id w:val="-1992012434"/>
                <w14:checkbox>
                  <w14:checked w14:val="0"/>
                  <w14:checkedState w14:val="2612" w14:font="MS Gothic"/>
                  <w14:uncheckedState w14:val="2610" w14:font="MS Gothic"/>
                </w14:checkbox>
              </w:sdtPr>
              <w:sdtEndPr/>
              <w:sdtContent>
                <w:r w:rsidR="00844224">
                  <w:rPr>
                    <w:rFonts w:ascii="MS Gothic" w:eastAsia="MS Gothic" w:hAnsi="MS Gothic" w:cs="Arial" w:hint="eastAsia"/>
                  </w:rPr>
                  <w:t>☐</w:t>
                </w:r>
              </w:sdtContent>
            </w:sdt>
            <w:r w:rsidR="00271523">
              <w:rPr>
                <w:rFonts w:ascii="Arial" w:eastAsia="MS Gothic" w:hAnsi="Arial" w:cs="Arial"/>
              </w:rPr>
              <w:t xml:space="preserve"> </w:t>
            </w:r>
            <w:r w:rsidR="00844224" w:rsidRPr="00451E36">
              <w:rPr>
                <w:rFonts w:ascii="Arial" w:hAnsi="Arial" w:cs="Arial"/>
                <w:sz w:val="18"/>
                <w:szCs w:val="18"/>
              </w:rPr>
              <w:t>Autre, expliquer :</w:t>
            </w:r>
            <w:r w:rsidR="00844224">
              <w:rPr>
                <w:rFonts w:ascii="Arial" w:hAnsi="Arial" w:cs="Arial"/>
                <w:sz w:val="20"/>
              </w:rPr>
              <w:t xml:space="preserve"> </w:t>
            </w:r>
          </w:p>
        </w:tc>
      </w:tr>
    </w:tbl>
    <w:p w14:paraId="16CB78B9" w14:textId="77777777" w:rsidR="00E82DA2" w:rsidRPr="00E82DA2" w:rsidRDefault="00E82DA2" w:rsidP="00844224">
      <w:pPr>
        <w:jc w:val="both"/>
        <w:rPr>
          <w:rFonts w:ascii="Arial" w:hAnsi="Arial" w:cs="Arial"/>
          <w:sz w:val="18"/>
          <w:szCs w:val="18"/>
        </w:rPr>
      </w:pPr>
    </w:p>
    <w:tbl>
      <w:tblPr>
        <w:tblpPr w:leftFromText="141" w:rightFromText="141" w:vertAnchor="text" w:horzAnchor="margin" w:tblpXSpec="center" w:tblpY="30"/>
        <w:tblW w:w="109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0946"/>
      </w:tblGrid>
      <w:tr w:rsidR="00BF40B9" w:rsidRPr="005B2872" w14:paraId="43D0EFFD" w14:textId="77777777" w:rsidTr="00AE3E04">
        <w:trPr>
          <w:trHeight w:val="347"/>
          <w:jc w:val="center"/>
        </w:trPr>
        <w:tc>
          <w:tcPr>
            <w:tcW w:w="10946" w:type="dxa"/>
            <w:tcBorders>
              <w:top w:val="single" w:sz="6" w:space="0" w:color="2F5496" w:themeColor="accent5" w:themeShade="BF"/>
              <w:left w:val="single" w:sz="6" w:space="0" w:color="2F5496" w:themeColor="accent5" w:themeShade="BF"/>
              <w:bottom w:val="single" w:sz="6" w:space="0" w:color="2F5496" w:themeColor="accent5" w:themeShade="BF"/>
              <w:right w:val="single" w:sz="6" w:space="0" w:color="2F5496" w:themeColor="accent5" w:themeShade="BF"/>
            </w:tcBorders>
            <w:shd w:val="clear" w:color="auto" w:fill="365F91"/>
            <w:vAlign w:val="center"/>
          </w:tcPr>
          <w:p w14:paraId="018E1BE6" w14:textId="77777777" w:rsidR="00BF40B9" w:rsidRPr="005B2872" w:rsidRDefault="00BF40B9" w:rsidP="00C650B3">
            <w:pPr>
              <w:jc w:val="center"/>
              <w:rPr>
                <w:rFonts w:ascii="Arial" w:hAnsi="Arial" w:cs="Arial"/>
                <w:b/>
                <w:iCs/>
                <w:color w:val="FFFFFF"/>
                <w:sz w:val="20"/>
              </w:rPr>
            </w:pPr>
            <w:r w:rsidRPr="005B2872">
              <w:rPr>
                <w:rFonts w:ascii="Arial" w:hAnsi="Arial" w:cs="Arial"/>
                <w:b/>
                <w:iCs/>
                <w:color w:val="FFFFFF"/>
                <w:sz w:val="20"/>
              </w:rPr>
              <w:t>INTERDISCIPLINARITÉ / INTERUNIVERSITAIRE</w:t>
            </w:r>
          </w:p>
        </w:tc>
      </w:tr>
      <w:tr w:rsidR="00BF40B9" w:rsidRPr="005B2872" w14:paraId="03467C1E" w14:textId="77777777" w:rsidTr="00AE3E04">
        <w:trPr>
          <w:trHeight w:val="1878"/>
          <w:jc w:val="center"/>
        </w:trPr>
        <w:tc>
          <w:tcPr>
            <w:tcW w:w="10946" w:type="dxa"/>
            <w:tcBorders>
              <w:top w:val="single" w:sz="6" w:space="0" w:color="2F5496" w:themeColor="accent5" w:themeShade="BF"/>
              <w:bottom w:val="single" w:sz="6" w:space="0" w:color="2F5496" w:themeColor="accent5" w:themeShade="BF"/>
            </w:tcBorders>
          </w:tcPr>
          <w:p w14:paraId="4193A7E9" w14:textId="77777777" w:rsidR="00BF40B9" w:rsidRPr="0047406D" w:rsidRDefault="00BF40B9" w:rsidP="00E82DA2">
            <w:pPr>
              <w:ind w:right="115"/>
              <w:rPr>
                <w:rFonts w:ascii="Arial" w:hAnsi="Arial" w:cs="Arial"/>
                <w:sz w:val="18"/>
                <w:szCs w:val="18"/>
              </w:rPr>
            </w:pPr>
            <w:r w:rsidRPr="0047406D">
              <w:rPr>
                <w:rFonts w:ascii="Arial" w:hAnsi="Arial" w:cs="Arial"/>
                <w:sz w:val="18"/>
                <w:szCs w:val="18"/>
              </w:rPr>
              <w:t>Si le projet fait appel à des contenus interdisciplinaires, indiquer s’il est :</w:t>
            </w:r>
          </w:p>
          <w:p w14:paraId="28F62ECD" w14:textId="42090F2E" w:rsidR="00BF40B9" w:rsidRPr="0047406D" w:rsidRDefault="00BF40B9" w:rsidP="00E82DA2">
            <w:pPr>
              <w:ind w:right="115"/>
              <w:rPr>
                <w:rFonts w:ascii="Arial" w:hAnsi="Arial" w:cs="Arial"/>
                <w:sz w:val="18"/>
                <w:szCs w:val="18"/>
              </w:rPr>
            </w:pPr>
            <w:r w:rsidRPr="0047406D">
              <w:rPr>
                <w:rFonts w:ascii="Arial" w:hAnsi="Arial" w:cs="Arial"/>
                <w:sz w:val="18"/>
                <w:szCs w:val="18"/>
              </w:rPr>
              <w:t xml:space="preserve">Intrafacultaire </w:t>
            </w:r>
            <w:sdt>
              <w:sdtPr>
                <w:rPr>
                  <w:rFonts w:ascii="Arial" w:eastAsia="MS Gothic" w:hAnsi="Arial" w:cs="Arial"/>
                  <w:szCs w:val="24"/>
                </w:rPr>
                <w:id w:val="-729235055"/>
                <w14:checkbox>
                  <w14:checked w14:val="0"/>
                  <w14:checkedState w14:val="2612" w14:font="MS Gothic"/>
                  <w14:uncheckedState w14:val="2610" w14:font="MS Gothic"/>
                </w14:checkbox>
              </w:sdtPr>
              <w:sdtEndPr/>
              <w:sdtContent>
                <w:r w:rsidR="00271523" w:rsidRPr="005C0B9E">
                  <w:rPr>
                    <w:rFonts w:ascii="MS Gothic" w:eastAsia="MS Gothic" w:hAnsi="MS Gothic" w:cs="Arial" w:hint="eastAsia"/>
                    <w:szCs w:val="24"/>
                  </w:rPr>
                  <w:t>☐</w:t>
                </w:r>
              </w:sdtContent>
            </w:sdt>
            <w:r w:rsidRPr="005B2872">
              <w:rPr>
                <w:rFonts w:ascii="Arial" w:hAnsi="Arial" w:cs="Arial"/>
                <w:sz w:val="22"/>
              </w:rPr>
              <w:tab/>
            </w:r>
            <w:r w:rsidR="00271523">
              <w:rPr>
                <w:rFonts w:ascii="Arial" w:hAnsi="Arial" w:cs="Arial"/>
                <w:sz w:val="22"/>
              </w:rPr>
              <w:tab/>
            </w:r>
            <w:r w:rsidRPr="0047406D">
              <w:rPr>
                <w:rFonts w:ascii="Arial" w:hAnsi="Arial" w:cs="Arial"/>
                <w:sz w:val="18"/>
                <w:szCs w:val="18"/>
              </w:rPr>
              <w:t>ou</w:t>
            </w:r>
            <w:r w:rsidR="00271523" w:rsidRPr="0047406D">
              <w:rPr>
                <w:rFonts w:ascii="Arial" w:hAnsi="Arial" w:cs="Arial"/>
                <w:sz w:val="18"/>
                <w:szCs w:val="18"/>
              </w:rPr>
              <w:tab/>
            </w:r>
            <w:r w:rsidRPr="0047406D">
              <w:rPr>
                <w:rFonts w:ascii="Arial" w:hAnsi="Arial" w:cs="Arial"/>
                <w:sz w:val="18"/>
                <w:szCs w:val="18"/>
              </w:rPr>
              <w:tab/>
              <w:t>Interfacultaire</w:t>
            </w:r>
            <w:r w:rsidR="003D6116" w:rsidRPr="0047406D">
              <w:rPr>
                <w:rFonts w:ascii="Arial" w:hAnsi="Arial" w:cs="Arial"/>
                <w:sz w:val="18"/>
                <w:szCs w:val="18"/>
              </w:rPr>
              <w:t xml:space="preserve"> </w:t>
            </w:r>
            <w:sdt>
              <w:sdtPr>
                <w:rPr>
                  <w:rFonts w:ascii="Arial" w:eastAsia="MS Gothic" w:hAnsi="Arial" w:cs="Arial"/>
                </w:rPr>
                <w:id w:val="1258949540"/>
                <w14:checkbox>
                  <w14:checked w14:val="0"/>
                  <w14:checkedState w14:val="2612" w14:font="MS Gothic"/>
                  <w14:uncheckedState w14:val="2610" w14:font="MS Gothic"/>
                </w14:checkbox>
              </w:sdtPr>
              <w:sdtEndPr/>
              <w:sdtContent>
                <w:r w:rsidR="004719D0">
                  <w:rPr>
                    <w:rFonts w:ascii="MS Gothic" w:eastAsia="MS Gothic" w:hAnsi="MS Gothic" w:cs="Arial" w:hint="eastAsia"/>
                  </w:rPr>
                  <w:t>☐</w:t>
                </w:r>
              </w:sdtContent>
            </w:sdt>
            <w:r w:rsidR="00271523">
              <w:rPr>
                <w:rFonts w:ascii="Arial" w:eastAsia="MS Gothic" w:hAnsi="Arial" w:cs="Arial"/>
              </w:rPr>
              <w:tab/>
            </w:r>
            <w:r w:rsidRPr="005B2872">
              <w:rPr>
                <w:rFonts w:ascii="Arial" w:hAnsi="Arial" w:cs="Arial"/>
                <w:sz w:val="22"/>
              </w:rPr>
              <w:tab/>
            </w:r>
            <w:r w:rsidRPr="005B2872">
              <w:rPr>
                <w:rFonts w:ascii="Arial" w:hAnsi="Arial" w:cs="Arial"/>
                <w:b/>
                <w:sz w:val="36"/>
                <w:szCs w:val="36"/>
              </w:rPr>
              <w:t>/</w:t>
            </w:r>
            <w:r w:rsidR="00271523" w:rsidRPr="0047406D">
              <w:rPr>
                <w:rFonts w:ascii="Arial" w:hAnsi="Arial" w:cs="Arial"/>
                <w:b/>
                <w:sz w:val="18"/>
                <w:szCs w:val="18"/>
              </w:rPr>
              <w:tab/>
            </w:r>
            <w:r w:rsidRPr="0047406D">
              <w:rPr>
                <w:rFonts w:ascii="Arial" w:hAnsi="Arial" w:cs="Arial"/>
                <w:sz w:val="18"/>
                <w:szCs w:val="18"/>
              </w:rPr>
              <w:tab/>
              <w:t>Interuniversitaire</w:t>
            </w:r>
            <w:r w:rsidR="003611E8" w:rsidRPr="005B2872">
              <w:rPr>
                <w:rFonts w:ascii="Arial" w:hAnsi="Arial" w:cs="Arial"/>
              </w:rPr>
              <w:t xml:space="preserve"> </w:t>
            </w:r>
            <w:sdt>
              <w:sdtPr>
                <w:rPr>
                  <w:rFonts w:ascii="Arial" w:eastAsia="MS Gothic" w:hAnsi="Arial" w:cs="Arial"/>
                </w:rPr>
                <w:id w:val="-824811644"/>
                <w14:checkbox>
                  <w14:checked w14:val="0"/>
                  <w14:checkedState w14:val="2612" w14:font="MS Gothic"/>
                  <w14:uncheckedState w14:val="2610" w14:font="MS Gothic"/>
                </w14:checkbox>
              </w:sdtPr>
              <w:sdtEndPr/>
              <w:sdtContent>
                <w:r w:rsidR="00271523">
                  <w:rPr>
                    <w:rFonts w:ascii="MS Gothic" w:eastAsia="MS Gothic" w:hAnsi="MS Gothic" w:cs="Arial" w:hint="eastAsia"/>
                  </w:rPr>
                  <w:t>☐</w:t>
                </w:r>
              </w:sdtContent>
            </w:sdt>
          </w:p>
          <w:p w14:paraId="076E350F" w14:textId="77777777" w:rsidR="00BF40B9" w:rsidRPr="0047406D" w:rsidRDefault="00BF40B9" w:rsidP="00E82DA2">
            <w:pPr>
              <w:ind w:right="115"/>
              <w:rPr>
                <w:rFonts w:ascii="Arial" w:hAnsi="Arial" w:cs="Arial"/>
                <w:sz w:val="18"/>
                <w:szCs w:val="18"/>
              </w:rPr>
            </w:pPr>
          </w:p>
          <w:p w14:paraId="2E26A10E" w14:textId="547151D8" w:rsidR="00C71827" w:rsidRPr="00D8677A" w:rsidRDefault="00C71827" w:rsidP="00271523">
            <w:pPr>
              <w:pStyle w:val="ListParagraph"/>
              <w:numPr>
                <w:ilvl w:val="0"/>
                <w:numId w:val="29"/>
              </w:numPr>
              <w:spacing w:after="120"/>
              <w:ind w:left="432" w:right="58"/>
              <w:rPr>
                <w:rFonts w:ascii="Arial" w:hAnsi="Arial" w:cs="Arial"/>
                <w:sz w:val="18"/>
                <w:szCs w:val="18"/>
              </w:rPr>
            </w:pPr>
            <w:r w:rsidRPr="00D8677A">
              <w:rPr>
                <w:rFonts w:ascii="Arial" w:hAnsi="Arial" w:cs="Arial"/>
                <w:sz w:val="18"/>
                <w:szCs w:val="18"/>
              </w:rPr>
              <w:t xml:space="preserve">Dans le cas d’un </w:t>
            </w:r>
            <w:r w:rsidRPr="00D8677A">
              <w:rPr>
                <w:rFonts w:ascii="Arial" w:hAnsi="Arial" w:cs="Arial"/>
                <w:b/>
                <w:sz w:val="18"/>
                <w:szCs w:val="18"/>
                <w:u w:val="single"/>
              </w:rPr>
              <w:t>projet interfacultaire</w:t>
            </w:r>
            <w:r w:rsidRPr="00D8677A">
              <w:rPr>
                <w:rFonts w:ascii="Arial" w:hAnsi="Arial" w:cs="Arial"/>
                <w:sz w:val="18"/>
                <w:szCs w:val="18"/>
              </w:rPr>
              <w:t>, indiquer la démarche de consultation effectuée ainsi que le nom et la fonction des principales personnes consultées :</w:t>
            </w:r>
          </w:p>
          <w:p w14:paraId="1AFD522E" w14:textId="2CAA88DD" w:rsidR="00342DCE" w:rsidRPr="005B2872" w:rsidRDefault="00E82DA2" w:rsidP="0047406D">
            <w:pPr>
              <w:pStyle w:val="ListParagraph"/>
              <w:numPr>
                <w:ilvl w:val="0"/>
                <w:numId w:val="29"/>
              </w:numPr>
              <w:ind w:left="426" w:right="62"/>
              <w:rPr>
                <w:rFonts w:ascii="Arial" w:hAnsi="Arial" w:cs="Arial"/>
                <w:sz w:val="20"/>
              </w:rPr>
            </w:pPr>
            <w:r w:rsidRPr="00D8677A">
              <w:rPr>
                <w:rFonts w:ascii="Arial" w:hAnsi="Arial" w:cs="Arial"/>
                <w:sz w:val="18"/>
                <w:szCs w:val="18"/>
              </w:rPr>
              <w:t xml:space="preserve">Dans le cas de </w:t>
            </w:r>
            <w:r w:rsidRPr="00D8677A">
              <w:rPr>
                <w:rFonts w:ascii="Arial" w:hAnsi="Arial" w:cs="Arial"/>
                <w:b/>
                <w:sz w:val="18"/>
                <w:szCs w:val="18"/>
                <w:u w:val="single"/>
              </w:rPr>
              <w:t>création de cours</w:t>
            </w:r>
            <w:r w:rsidRPr="00D8677A">
              <w:rPr>
                <w:rFonts w:ascii="Arial" w:hAnsi="Arial" w:cs="Arial"/>
                <w:sz w:val="18"/>
                <w:szCs w:val="18"/>
              </w:rPr>
              <w:t xml:space="preserve">, il est important de vérifier si un cours similaire existe déjà. Si tel est le cas, veuillez </w:t>
            </w:r>
            <w:r w:rsidR="0047406D">
              <w:rPr>
                <w:rFonts w:ascii="Arial" w:hAnsi="Arial" w:cs="Arial"/>
                <w:sz w:val="18"/>
                <w:szCs w:val="18"/>
              </w:rPr>
              <w:t>justifier pourquoi ce cours n'est pas adéquat pour votre programme d'études.</w:t>
            </w:r>
          </w:p>
        </w:tc>
      </w:tr>
    </w:tbl>
    <w:p w14:paraId="4214305D" w14:textId="77777777" w:rsidR="00BF40B9" w:rsidRPr="00271523" w:rsidRDefault="00BF40B9" w:rsidP="00E82DA2">
      <w:pPr>
        <w:tabs>
          <w:tab w:val="left" w:pos="0"/>
        </w:tabs>
        <w:ind w:right="-490"/>
        <w:jc w:val="both"/>
        <w:rPr>
          <w:rFonts w:ascii="Arial" w:hAnsi="Arial" w:cs="Arial"/>
          <w:sz w:val="18"/>
          <w:szCs w:val="18"/>
        </w:rPr>
      </w:pPr>
    </w:p>
    <w:tbl>
      <w:tblPr>
        <w:tblW w:w="109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0954"/>
      </w:tblGrid>
      <w:tr w:rsidR="00BF40B9" w:rsidRPr="005B2872" w14:paraId="752155DA" w14:textId="77777777" w:rsidTr="00AE3E04">
        <w:trPr>
          <w:trHeight w:val="382"/>
          <w:jc w:val="center"/>
        </w:trPr>
        <w:tc>
          <w:tcPr>
            <w:tcW w:w="10954" w:type="dxa"/>
            <w:tcBorders>
              <w:top w:val="single" w:sz="6" w:space="0" w:color="2F5496" w:themeColor="accent5" w:themeShade="BF"/>
              <w:left w:val="single" w:sz="6" w:space="0" w:color="2F5496" w:themeColor="accent5" w:themeShade="BF"/>
              <w:bottom w:val="single" w:sz="6" w:space="0" w:color="2F5496" w:themeColor="accent5" w:themeShade="BF"/>
              <w:right w:val="single" w:sz="6" w:space="0" w:color="2F5496" w:themeColor="accent5" w:themeShade="BF"/>
            </w:tcBorders>
            <w:shd w:val="clear" w:color="auto" w:fill="365F91"/>
            <w:vAlign w:val="center"/>
          </w:tcPr>
          <w:p w14:paraId="1B9032BC" w14:textId="77777777" w:rsidR="00BF40B9" w:rsidRPr="005B2872" w:rsidRDefault="00BF40B9" w:rsidP="00C650B3">
            <w:pPr>
              <w:jc w:val="center"/>
              <w:rPr>
                <w:rFonts w:ascii="Arial" w:hAnsi="Arial" w:cs="Arial"/>
                <w:b/>
                <w:iCs/>
                <w:color w:val="FFFFFF"/>
                <w:sz w:val="20"/>
              </w:rPr>
            </w:pPr>
            <w:r w:rsidRPr="005B2872">
              <w:rPr>
                <w:rFonts w:ascii="Arial" w:hAnsi="Arial" w:cs="Arial"/>
                <w:b/>
                <w:iCs/>
                <w:color w:val="FFFFFF"/>
                <w:sz w:val="20"/>
              </w:rPr>
              <w:t>RÉSUMÉ DU PROJET</w:t>
            </w:r>
          </w:p>
          <w:p w14:paraId="05F723B4" w14:textId="2B94EF8F" w:rsidR="00BF40B9" w:rsidRPr="00627E28" w:rsidRDefault="00040CB2" w:rsidP="00C650B3">
            <w:pPr>
              <w:jc w:val="center"/>
              <w:rPr>
                <w:rFonts w:ascii="Arial" w:hAnsi="Arial" w:cs="Arial"/>
                <w:b/>
                <w:i/>
                <w:color w:val="FFFFFF"/>
                <w:sz w:val="18"/>
                <w:szCs w:val="18"/>
              </w:rPr>
            </w:pPr>
            <w:r w:rsidRPr="00627E28">
              <w:rPr>
                <w:rFonts w:ascii="Arial" w:hAnsi="Arial" w:cs="Arial"/>
                <w:i/>
                <w:color w:val="FFFFFF"/>
                <w:sz w:val="18"/>
                <w:szCs w:val="18"/>
              </w:rPr>
              <w:t>R</w:t>
            </w:r>
            <w:r w:rsidR="00BF40B9" w:rsidRPr="00627E28">
              <w:rPr>
                <w:rFonts w:ascii="Arial" w:hAnsi="Arial" w:cs="Arial"/>
                <w:i/>
                <w:color w:val="FFFFFF"/>
                <w:sz w:val="18"/>
                <w:szCs w:val="18"/>
              </w:rPr>
              <w:t xml:space="preserve">éservé aux renseignements susceptibles de contribuer </w:t>
            </w:r>
            <w:r w:rsidR="00AC43A7" w:rsidRPr="00627E28">
              <w:rPr>
                <w:rFonts w:ascii="Arial" w:hAnsi="Arial" w:cs="Arial"/>
                <w:i/>
                <w:color w:val="FFFFFF"/>
                <w:sz w:val="18"/>
                <w:szCs w:val="18"/>
              </w:rPr>
              <w:t xml:space="preserve">aux justificatifs et </w:t>
            </w:r>
            <w:r w:rsidR="00BF40B9" w:rsidRPr="00627E28">
              <w:rPr>
                <w:rFonts w:ascii="Arial" w:hAnsi="Arial" w:cs="Arial"/>
                <w:i/>
                <w:color w:val="FFFFFF"/>
                <w:sz w:val="18"/>
                <w:szCs w:val="18"/>
              </w:rPr>
              <w:t>à la présentation du dossier</w:t>
            </w:r>
            <w:r w:rsidR="00F55926" w:rsidRPr="00627E28">
              <w:rPr>
                <w:rFonts w:ascii="Arial" w:hAnsi="Arial" w:cs="Arial"/>
                <w:i/>
                <w:color w:val="FFFFFF"/>
                <w:sz w:val="18"/>
                <w:szCs w:val="18"/>
              </w:rPr>
              <w:t>.</w:t>
            </w:r>
          </w:p>
        </w:tc>
      </w:tr>
      <w:tr w:rsidR="00BF40B9" w:rsidRPr="005B2872" w14:paraId="3EF982B3" w14:textId="77777777" w:rsidTr="00AE3E04">
        <w:trPr>
          <w:trHeight w:val="2046"/>
          <w:jc w:val="center"/>
        </w:trPr>
        <w:tc>
          <w:tcPr>
            <w:tcW w:w="10954" w:type="dxa"/>
            <w:tcBorders>
              <w:top w:val="single" w:sz="6" w:space="0" w:color="2F5496" w:themeColor="accent5" w:themeShade="BF"/>
              <w:bottom w:val="single" w:sz="4" w:space="0" w:color="auto"/>
            </w:tcBorders>
          </w:tcPr>
          <w:p w14:paraId="7D403B8A" w14:textId="29EF2E6E" w:rsidR="00C70393" w:rsidRDefault="007B28D7" w:rsidP="00C70393">
            <w:pPr>
              <w:ind w:right="117"/>
              <w:jc w:val="both"/>
              <w:rPr>
                <w:rFonts w:ascii="Arial" w:hAnsi="Arial" w:cs="Arial"/>
                <w:sz w:val="20"/>
                <w:szCs w:val="18"/>
              </w:rPr>
            </w:pPr>
            <w:r w:rsidRPr="007B28D7">
              <w:rPr>
                <w:rFonts w:ascii="Arial" w:hAnsi="Arial" w:cs="Arial"/>
                <w:sz w:val="20"/>
              </w:rPr>
              <w:t>Nous proposons la création d’un cours de</w:t>
            </w:r>
            <w:r>
              <w:rPr>
                <w:rFonts w:ascii="Arial" w:hAnsi="Arial" w:cs="Arial"/>
                <w:sz w:val="20"/>
              </w:rPr>
              <w:t xml:space="preserve"> méthodes numériques en économie. Ceci fait suite à une demande de la part des étudiant</w:t>
            </w:r>
            <w:r w:rsidR="002D0D73">
              <w:rPr>
                <w:rFonts w:ascii="Arial" w:hAnsi="Arial" w:cs="Arial"/>
                <w:sz w:val="20"/>
              </w:rPr>
              <w:t>e</w:t>
            </w:r>
            <w:r>
              <w:rPr>
                <w:rFonts w:ascii="Arial" w:hAnsi="Arial" w:cs="Arial"/>
                <w:sz w:val="20"/>
              </w:rPr>
              <w:t>s</w:t>
            </w:r>
            <w:r w:rsidR="002D0D73">
              <w:rPr>
                <w:rFonts w:ascii="Arial" w:hAnsi="Arial" w:cs="Arial"/>
                <w:sz w:val="20"/>
              </w:rPr>
              <w:t xml:space="preserve"> et étudiants</w:t>
            </w:r>
            <w:r>
              <w:rPr>
                <w:rFonts w:ascii="Arial" w:hAnsi="Arial" w:cs="Arial"/>
                <w:sz w:val="20"/>
              </w:rPr>
              <w:t xml:space="preserve"> et fait suite à une utilisation croissante de ces outils dans les domaines économiques. </w:t>
            </w:r>
            <w:r w:rsidR="000C69B5">
              <w:rPr>
                <w:rFonts w:ascii="Arial" w:hAnsi="Arial" w:cs="Arial"/>
                <w:sz w:val="20"/>
              </w:rPr>
              <w:t>L</w:t>
            </w:r>
            <w:r>
              <w:rPr>
                <w:rFonts w:ascii="Arial" w:hAnsi="Arial" w:cs="Arial"/>
                <w:sz w:val="20"/>
              </w:rPr>
              <w:t>a création de ce cours renforcera notre offre de formation dans les domaines de l’analyse numérique et économétrique.</w:t>
            </w:r>
            <w:r w:rsidR="00C70393">
              <w:rPr>
                <w:rFonts w:ascii="Arial" w:hAnsi="Arial" w:cs="Arial"/>
                <w:sz w:val="20"/>
              </w:rPr>
              <w:t xml:space="preserve"> </w:t>
            </w:r>
          </w:p>
          <w:p w14:paraId="01CEE9F0" w14:textId="77777777" w:rsidR="00332CC2" w:rsidRDefault="00332CC2">
            <w:pPr>
              <w:ind w:right="117"/>
              <w:jc w:val="both"/>
              <w:rPr>
                <w:rFonts w:ascii="Arial" w:hAnsi="Arial" w:cs="Arial"/>
                <w:sz w:val="20"/>
                <w:szCs w:val="18"/>
              </w:rPr>
            </w:pPr>
          </w:p>
          <w:p w14:paraId="12796F9C" w14:textId="0CDC6F2B" w:rsidR="00C70393" w:rsidRDefault="00332CC2">
            <w:pPr>
              <w:ind w:right="117"/>
              <w:jc w:val="both"/>
              <w:rPr>
                <w:rFonts w:ascii="Arial" w:hAnsi="Arial" w:cs="Arial"/>
                <w:sz w:val="20"/>
                <w:szCs w:val="18"/>
              </w:rPr>
            </w:pPr>
            <w:r>
              <w:rPr>
                <w:rFonts w:ascii="Arial" w:hAnsi="Arial" w:cs="Arial"/>
                <w:sz w:val="20"/>
                <w:szCs w:val="18"/>
              </w:rPr>
              <w:t>C</w:t>
            </w:r>
            <w:r w:rsidR="00C70393">
              <w:rPr>
                <w:rFonts w:ascii="Arial" w:hAnsi="Arial" w:cs="Arial"/>
                <w:sz w:val="20"/>
                <w:szCs w:val="18"/>
              </w:rPr>
              <w:t xml:space="preserve">e cours </w:t>
            </w:r>
            <w:ins w:id="0" w:author="perrob" w:date="2021-05-20T14:29:00Z">
              <w:r w:rsidR="00295EBC">
                <w:rPr>
                  <w:rFonts w:ascii="Arial" w:hAnsi="Arial" w:cs="Arial"/>
                  <w:sz w:val="20"/>
                  <w:szCs w:val="18"/>
                </w:rPr>
                <w:t>bonifiera notre liste de cours à option à la maîtrise q</w:t>
              </w:r>
            </w:ins>
            <w:ins w:id="1" w:author="perrob" w:date="2021-05-20T14:30:00Z">
              <w:r w:rsidR="00295EBC">
                <w:rPr>
                  <w:rFonts w:ascii="Arial" w:hAnsi="Arial" w:cs="Arial"/>
                  <w:sz w:val="20"/>
                  <w:szCs w:val="18"/>
                </w:rPr>
                <w:t>u</w:t>
              </w:r>
            </w:ins>
            <w:ins w:id="2" w:author="perrob" w:date="2021-05-20T14:29:00Z">
              <w:r w:rsidR="00295EBC">
                <w:rPr>
                  <w:rFonts w:ascii="Arial" w:hAnsi="Arial" w:cs="Arial"/>
                  <w:sz w:val="20"/>
                  <w:szCs w:val="18"/>
                </w:rPr>
                <w:t xml:space="preserve">e les étudiants suivent au trimestre </w:t>
              </w:r>
            </w:ins>
            <w:ins w:id="3" w:author="perrob" w:date="2021-05-20T14:30:00Z">
              <w:r w:rsidR="00295EBC">
                <w:rPr>
                  <w:rFonts w:ascii="Arial" w:hAnsi="Arial" w:cs="Arial"/>
                  <w:sz w:val="20"/>
                  <w:szCs w:val="18"/>
                </w:rPr>
                <w:t xml:space="preserve">d’hiver </w:t>
              </w:r>
            </w:ins>
            <w:ins w:id="4" w:author="perrob" w:date="2021-05-20T14:29:00Z">
              <w:r w:rsidR="00295EBC">
                <w:rPr>
                  <w:rFonts w:ascii="Arial" w:hAnsi="Arial" w:cs="Arial"/>
                  <w:sz w:val="20"/>
                  <w:szCs w:val="18"/>
                </w:rPr>
                <w:t>après avoir complété les cours obligatoires de microéconomie, macroéconomie et économ</w:t>
              </w:r>
            </w:ins>
            <w:ins w:id="5" w:author="perrob" w:date="2021-05-20T14:30:00Z">
              <w:r w:rsidR="00295EBC">
                <w:rPr>
                  <w:rFonts w:ascii="Arial" w:hAnsi="Arial" w:cs="Arial"/>
                  <w:sz w:val="20"/>
                  <w:szCs w:val="18"/>
                </w:rPr>
                <w:t>é</w:t>
              </w:r>
            </w:ins>
            <w:ins w:id="6" w:author="perrob" w:date="2021-05-20T14:29:00Z">
              <w:r w:rsidR="00295EBC">
                <w:rPr>
                  <w:rFonts w:ascii="Arial" w:hAnsi="Arial" w:cs="Arial"/>
                  <w:sz w:val="20"/>
                  <w:szCs w:val="18"/>
                </w:rPr>
                <w:t xml:space="preserve">trie </w:t>
              </w:r>
            </w:ins>
            <w:ins w:id="7" w:author="perrob" w:date="2021-05-20T14:30:00Z">
              <w:r w:rsidR="00295EBC">
                <w:rPr>
                  <w:rFonts w:ascii="Arial" w:hAnsi="Arial" w:cs="Arial"/>
                  <w:sz w:val="20"/>
                  <w:szCs w:val="18"/>
                </w:rPr>
                <w:t>a</w:t>
              </w:r>
            </w:ins>
            <w:ins w:id="8" w:author="perrob" w:date="2021-05-20T14:29:00Z">
              <w:r w:rsidR="00295EBC">
                <w:rPr>
                  <w:rFonts w:ascii="Arial" w:hAnsi="Arial" w:cs="Arial"/>
                  <w:sz w:val="20"/>
                  <w:szCs w:val="18"/>
                </w:rPr>
                <w:t>u</w:t>
              </w:r>
            </w:ins>
            <w:ins w:id="9" w:author="perrob" w:date="2021-05-20T14:30:00Z">
              <w:r w:rsidR="00295EBC">
                <w:rPr>
                  <w:rFonts w:ascii="Arial" w:hAnsi="Arial" w:cs="Arial"/>
                  <w:sz w:val="20"/>
                  <w:szCs w:val="18"/>
                </w:rPr>
                <w:t xml:space="preserve"> </w:t>
              </w:r>
            </w:ins>
            <w:ins w:id="10" w:author="perrob" w:date="2021-05-20T14:29:00Z">
              <w:r w:rsidR="00295EBC">
                <w:rPr>
                  <w:rFonts w:ascii="Arial" w:hAnsi="Arial" w:cs="Arial"/>
                  <w:sz w:val="20"/>
                  <w:szCs w:val="18"/>
                </w:rPr>
                <w:t>trimestre d’automne.</w:t>
              </w:r>
            </w:ins>
            <w:ins w:id="11" w:author="perrob" w:date="2021-05-20T14:30:00Z">
              <w:r w:rsidR="00295EBC">
                <w:rPr>
                  <w:rFonts w:ascii="Arial" w:hAnsi="Arial" w:cs="Arial"/>
                  <w:sz w:val="20"/>
                  <w:szCs w:val="18"/>
                </w:rPr>
                <w:t xml:space="preserve"> Il </w:t>
              </w:r>
            </w:ins>
            <w:r w:rsidR="00C70393">
              <w:rPr>
                <w:rFonts w:ascii="Arial" w:hAnsi="Arial" w:cs="Arial"/>
                <w:sz w:val="20"/>
                <w:szCs w:val="18"/>
              </w:rPr>
              <w:t xml:space="preserve">devrait </w:t>
            </w:r>
            <w:ins w:id="12" w:author="perrob" w:date="2021-05-20T14:30:00Z">
              <w:r w:rsidR="00295EBC">
                <w:rPr>
                  <w:rFonts w:ascii="Arial" w:hAnsi="Arial" w:cs="Arial"/>
                  <w:sz w:val="20"/>
                  <w:szCs w:val="18"/>
                </w:rPr>
                <w:t xml:space="preserve">également </w:t>
              </w:r>
            </w:ins>
            <w:r w:rsidR="00C70393">
              <w:rPr>
                <w:rFonts w:ascii="Arial" w:hAnsi="Arial" w:cs="Arial"/>
                <w:sz w:val="20"/>
                <w:szCs w:val="18"/>
              </w:rPr>
              <w:t xml:space="preserve">attirer un certain nombre des meilleurs étudiants du cheminement honor au baccalauréat spécialisé en sciences économiques ainsi que des étudiants de doctorat désirant développer leurs habilités en analyse numérique. Nous </w:t>
            </w:r>
            <w:r w:rsidR="00C63E75">
              <w:rPr>
                <w:rFonts w:ascii="Arial" w:hAnsi="Arial" w:cs="Arial"/>
                <w:sz w:val="20"/>
                <w:szCs w:val="18"/>
              </w:rPr>
              <w:t xml:space="preserve">attendons </w:t>
            </w:r>
            <w:r w:rsidR="00C70393">
              <w:rPr>
                <w:rFonts w:ascii="Arial" w:hAnsi="Arial" w:cs="Arial"/>
                <w:sz w:val="20"/>
                <w:szCs w:val="18"/>
              </w:rPr>
              <w:t>en</w:t>
            </w:r>
            <w:r w:rsidR="006147E9">
              <w:rPr>
                <w:rFonts w:ascii="Arial" w:hAnsi="Arial" w:cs="Arial"/>
                <w:sz w:val="20"/>
                <w:szCs w:val="18"/>
              </w:rPr>
              <w:t xml:space="preserve">viron </w:t>
            </w:r>
            <w:r w:rsidR="00735794">
              <w:rPr>
                <w:rFonts w:ascii="Arial" w:hAnsi="Arial" w:cs="Arial"/>
                <w:sz w:val="20"/>
                <w:szCs w:val="18"/>
              </w:rPr>
              <w:t>1</w:t>
            </w:r>
            <w:r w:rsidR="00C70393">
              <w:rPr>
                <w:rFonts w:ascii="Arial" w:hAnsi="Arial" w:cs="Arial"/>
                <w:sz w:val="20"/>
                <w:szCs w:val="18"/>
              </w:rPr>
              <w:t>0 étudiants annuellement.</w:t>
            </w:r>
          </w:p>
          <w:p w14:paraId="57BB7E73" w14:textId="77777777" w:rsidR="00332CC2" w:rsidRDefault="00332CC2">
            <w:pPr>
              <w:ind w:right="117"/>
              <w:jc w:val="both"/>
              <w:rPr>
                <w:rFonts w:ascii="Arial" w:hAnsi="Arial" w:cs="Arial"/>
                <w:sz w:val="20"/>
                <w:szCs w:val="18"/>
              </w:rPr>
            </w:pPr>
          </w:p>
          <w:p w14:paraId="149C2576" w14:textId="5CD2CA63" w:rsidR="00332CC2" w:rsidRDefault="00332CC2">
            <w:pPr>
              <w:ind w:right="117"/>
              <w:jc w:val="both"/>
              <w:rPr>
                <w:ins w:id="13" w:author="perrob" w:date="2021-05-20T14:45:00Z"/>
                <w:rFonts w:ascii="Arial" w:hAnsi="Arial" w:cs="Arial"/>
                <w:sz w:val="20"/>
                <w:szCs w:val="18"/>
              </w:rPr>
            </w:pPr>
            <w:r>
              <w:rPr>
                <w:rFonts w:ascii="Arial" w:hAnsi="Arial" w:cs="Arial"/>
                <w:sz w:val="20"/>
                <w:szCs w:val="18"/>
              </w:rPr>
              <w:t>Aucun cours actuel ne combine la présentation des méthodes et les applications économiques. Le cours de calcul scientifique de la maîtrise en finance mathématique et computationnelle (MAT 6470) est de niveau trop élevé pour les étudiants de sciences économiques et ne couvre pas les applications économiques.</w:t>
            </w:r>
          </w:p>
          <w:p w14:paraId="4555CE79" w14:textId="77777777" w:rsidR="00F7457D" w:rsidRDefault="00F7457D">
            <w:pPr>
              <w:ind w:right="117"/>
              <w:jc w:val="both"/>
              <w:rPr>
                <w:ins w:id="14" w:author="perrob" w:date="2021-05-20T14:45:00Z"/>
                <w:rFonts w:ascii="Arial" w:hAnsi="Arial" w:cs="Arial"/>
                <w:sz w:val="20"/>
                <w:szCs w:val="18"/>
              </w:rPr>
            </w:pPr>
          </w:p>
          <w:p w14:paraId="399770A8" w14:textId="32DCB6F3" w:rsidR="00F7457D" w:rsidRDefault="00F7457D" w:rsidP="00F7457D">
            <w:pPr>
              <w:rPr>
                <w:ins w:id="15" w:author="perrob" w:date="2021-05-20T14:48:00Z"/>
                <w:rFonts w:ascii="Arial" w:hAnsi="Arial" w:cs="Arial"/>
                <w:sz w:val="20"/>
                <w:szCs w:val="18"/>
              </w:rPr>
            </w:pPr>
            <w:ins w:id="16" w:author="perrob" w:date="2021-05-20T14:45:00Z">
              <w:r>
                <w:rPr>
                  <w:rFonts w:ascii="Arial" w:hAnsi="Arial" w:cs="Arial"/>
                  <w:sz w:val="20"/>
                  <w:szCs w:val="18"/>
                </w:rPr>
                <w:t>Des étudiants d’autres disciplines pourr</w:t>
              </w:r>
            </w:ins>
            <w:ins w:id="17" w:author="perrob" w:date="2021-05-20T14:51:00Z">
              <w:r w:rsidR="00B62002">
                <w:rPr>
                  <w:rFonts w:ascii="Arial" w:hAnsi="Arial" w:cs="Arial"/>
                  <w:sz w:val="20"/>
                  <w:szCs w:val="18"/>
                </w:rPr>
                <w:t>o</w:t>
              </w:r>
            </w:ins>
            <w:ins w:id="18" w:author="perrob" w:date="2021-05-20T14:45:00Z">
              <w:r>
                <w:rPr>
                  <w:rFonts w:ascii="Arial" w:hAnsi="Arial" w:cs="Arial"/>
                  <w:sz w:val="20"/>
                  <w:szCs w:val="18"/>
                </w:rPr>
                <w:t>nt s</w:t>
              </w:r>
            </w:ins>
            <w:ins w:id="19" w:author="perrob" w:date="2021-05-20T14:46:00Z">
              <w:r>
                <w:rPr>
                  <w:rFonts w:ascii="Arial" w:hAnsi="Arial" w:cs="Arial"/>
                  <w:sz w:val="20"/>
                  <w:szCs w:val="18"/>
                </w:rPr>
                <w:t>’inscrire s’ils ont (1) des bases en calcul, algèbre linéaire et statistique</w:t>
              </w:r>
            </w:ins>
            <w:ins w:id="20" w:author="perrob" w:date="2021-05-20T14:48:00Z">
              <w:r>
                <w:rPr>
                  <w:rFonts w:ascii="Arial" w:hAnsi="Arial" w:cs="Arial"/>
                  <w:sz w:val="20"/>
                  <w:szCs w:val="18"/>
                </w:rPr>
                <w:t xml:space="preserve"> (</w:t>
              </w:r>
              <w:r w:rsidRPr="00F7457D">
                <w:rPr>
                  <w:rFonts w:ascii="Arial" w:hAnsi="Arial" w:cs="Arial"/>
                  <w:sz w:val="20"/>
                  <w:szCs w:val="18"/>
                </w:rPr>
                <w:t>(</w:t>
              </w:r>
              <w:r>
                <w:rPr>
                  <w:rFonts w:ascii="Arial" w:hAnsi="Arial" w:cs="Arial"/>
                  <w:sz w:val="20"/>
                  <w:szCs w:val="18"/>
                </w:rPr>
                <w:t>par exemple, les combinaisons E</w:t>
              </w:r>
              <w:r w:rsidRPr="00F7457D">
                <w:rPr>
                  <w:rFonts w:ascii="Arial" w:hAnsi="Arial" w:cs="Arial"/>
                  <w:sz w:val="20"/>
                  <w:szCs w:val="18"/>
                </w:rPr>
                <w:t>CN 1070, ECN 1075 et ECN 1260; ou MAT 1400, MAT 1600 et STT 1700</w:t>
              </w:r>
              <w:r>
                <w:rPr>
                  <w:rFonts w:ascii="Arial" w:hAnsi="Arial" w:cs="Arial"/>
                  <w:sz w:val="20"/>
                  <w:szCs w:val="18"/>
                </w:rPr>
                <w:t>)</w:t>
              </w:r>
              <w:r w:rsidRPr="00F7457D">
                <w:rPr>
                  <w:rFonts w:ascii="Arial" w:hAnsi="Arial" w:cs="Arial"/>
                  <w:sz w:val="20"/>
                  <w:szCs w:val="18"/>
                </w:rPr>
                <w:t xml:space="preserve">; </w:t>
              </w:r>
            </w:ins>
            <w:ins w:id="21" w:author="perrob" w:date="2021-05-20T14:46:00Z">
              <w:r>
                <w:rPr>
                  <w:rFonts w:ascii="Arial" w:hAnsi="Arial" w:cs="Arial"/>
                  <w:sz w:val="20"/>
                  <w:szCs w:val="18"/>
                </w:rPr>
                <w:t xml:space="preserve">(2) </w:t>
              </w:r>
            </w:ins>
            <w:ins w:id="22" w:author="perrob" w:date="2021-05-20T14:47:00Z">
              <w:r>
                <w:rPr>
                  <w:rFonts w:ascii="Arial" w:hAnsi="Arial" w:cs="Arial"/>
                  <w:sz w:val="20"/>
                  <w:szCs w:val="18"/>
                </w:rPr>
                <w:t xml:space="preserve">une expérience en programmation informatique et (3) une préparation en économie </w:t>
              </w:r>
            </w:ins>
            <w:ins w:id="23" w:author="perrob" w:date="2021-05-20T14:49:00Z">
              <w:r>
                <w:rPr>
                  <w:rFonts w:ascii="Arial" w:hAnsi="Arial" w:cs="Arial"/>
                  <w:sz w:val="20"/>
                  <w:szCs w:val="18"/>
                </w:rPr>
                <w:t>(</w:t>
              </w:r>
              <w:r w:rsidRPr="00F7457D">
                <w:rPr>
                  <w:rFonts w:ascii="Arial" w:hAnsi="Arial" w:cs="Arial"/>
                  <w:sz w:val="20"/>
                  <w:szCs w:val="18"/>
                </w:rPr>
                <w:t>telle que ECN 2040, 2045, 2050 et 2055</w:t>
              </w:r>
              <w:r>
                <w:rPr>
                  <w:rFonts w:ascii="Arial" w:hAnsi="Arial" w:cs="Arial"/>
                  <w:sz w:val="20"/>
                  <w:szCs w:val="18"/>
                </w:rPr>
                <w:t xml:space="preserve">) </w:t>
              </w:r>
            </w:ins>
            <w:ins w:id="24" w:author="perrob" w:date="2021-05-20T14:47:00Z">
              <w:r>
                <w:rPr>
                  <w:rFonts w:ascii="Arial" w:hAnsi="Arial" w:cs="Arial"/>
                  <w:sz w:val="20"/>
                  <w:szCs w:val="18"/>
                </w:rPr>
                <w:t>ou une volonté de faire des lectures supplément</w:t>
              </w:r>
            </w:ins>
            <w:ins w:id="25" w:author="perrob" w:date="2021-05-20T14:48:00Z">
              <w:r>
                <w:rPr>
                  <w:rFonts w:ascii="Arial" w:hAnsi="Arial" w:cs="Arial"/>
                  <w:sz w:val="20"/>
                  <w:szCs w:val="18"/>
                </w:rPr>
                <w:t>a</w:t>
              </w:r>
            </w:ins>
            <w:ins w:id="26" w:author="perrob" w:date="2021-05-20T14:47:00Z">
              <w:r>
                <w:rPr>
                  <w:rFonts w:ascii="Arial" w:hAnsi="Arial" w:cs="Arial"/>
                  <w:sz w:val="20"/>
                  <w:szCs w:val="18"/>
                </w:rPr>
                <w:t xml:space="preserve">ires sur les applications </w:t>
              </w:r>
            </w:ins>
            <w:ins w:id="27" w:author="perrob" w:date="2021-05-20T14:48:00Z">
              <w:r>
                <w:rPr>
                  <w:rFonts w:ascii="Arial" w:hAnsi="Arial" w:cs="Arial"/>
                  <w:sz w:val="20"/>
                  <w:szCs w:val="18"/>
                </w:rPr>
                <w:t>économiques.</w:t>
              </w:r>
            </w:ins>
          </w:p>
          <w:p w14:paraId="54A7A625" w14:textId="09C9A2E3" w:rsidR="00F7457D" w:rsidRPr="0072470D" w:rsidRDefault="00F7457D">
            <w:pPr>
              <w:rPr>
                <w:rFonts w:ascii="Arial" w:hAnsi="Arial" w:cs="Arial"/>
                <w:sz w:val="20"/>
                <w:szCs w:val="18"/>
              </w:rPr>
              <w:pPrChange w:id="28" w:author="perrob" w:date="2021-05-20T14:49:00Z">
                <w:pPr>
                  <w:ind w:right="117"/>
                  <w:jc w:val="both"/>
                </w:pPr>
              </w:pPrChange>
            </w:pPr>
          </w:p>
        </w:tc>
      </w:tr>
    </w:tbl>
    <w:p w14:paraId="0517E8E5" w14:textId="77777777" w:rsidR="00BF40B9" w:rsidRPr="005B2872" w:rsidRDefault="00BF40B9" w:rsidP="00BF40B9">
      <w:pPr>
        <w:ind w:right="2"/>
        <w:jc w:val="both"/>
        <w:rPr>
          <w:rFonts w:ascii="Arial" w:hAnsi="Arial" w:cs="Arial"/>
          <w:sz w:val="20"/>
        </w:rPr>
      </w:pPr>
    </w:p>
    <w:p w14:paraId="014E40D5" w14:textId="77777777" w:rsidR="00BF40B9" w:rsidRPr="005B2872" w:rsidRDefault="00BF40B9" w:rsidP="00BF40B9">
      <w:pPr>
        <w:ind w:left="284" w:right="80"/>
        <w:jc w:val="both"/>
        <w:rPr>
          <w:rFonts w:ascii="Arial" w:hAnsi="Arial" w:cs="Arial"/>
          <w:i/>
          <w:color w:val="FF0000"/>
          <w:sz w:val="20"/>
        </w:rPr>
        <w:sectPr w:rsidR="00BF40B9" w:rsidRPr="005B2872" w:rsidSect="00DA5D29">
          <w:pgSz w:w="12242" w:h="15842" w:code="128"/>
          <w:pgMar w:top="576" w:right="576" w:bottom="576" w:left="576" w:header="288" w:footer="432" w:gutter="0"/>
          <w:cols w:space="720"/>
          <w:docGrid w:linePitch="326"/>
        </w:sectPr>
      </w:pPr>
    </w:p>
    <w:p w14:paraId="0BAD17D3" w14:textId="77777777" w:rsidR="00BF40B9" w:rsidRPr="005B2872" w:rsidRDefault="00BF40B9" w:rsidP="00BF40B9">
      <w:pPr>
        <w:spacing w:after="120"/>
        <w:jc w:val="center"/>
        <w:rPr>
          <w:rFonts w:ascii="Arial" w:hAnsi="Arial" w:cs="Arial"/>
          <w:b/>
          <w:sz w:val="22"/>
          <w:szCs w:val="22"/>
        </w:rPr>
      </w:pPr>
      <w:r w:rsidRPr="005B2872">
        <w:rPr>
          <w:rFonts w:ascii="Arial" w:hAnsi="Arial" w:cs="Arial"/>
          <w:b/>
          <w:sz w:val="22"/>
          <w:szCs w:val="22"/>
        </w:rPr>
        <w:lastRenderedPageBreak/>
        <w:t>TABLEAU B – RÉPERTOIRE DES COURS</w:t>
      </w:r>
    </w:p>
    <w:p w14:paraId="16303C4F" w14:textId="5360CB75" w:rsidR="00405F23" w:rsidRDefault="00405F23" w:rsidP="00405F23">
      <w:pPr>
        <w:tabs>
          <w:tab w:val="left" w:pos="3330"/>
        </w:tabs>
        <w:ind w:left="187" w:right="202" w:hanging="187"/>
        <w:rPr>
          <w:rFonts w:ascii="Arial" w:hAnsi="Arial" w:cs="Arial"/>
          <w:b/>
          <w:sz w:val="20"/>
          <w:u w:val="single"/>
        </w:rPr>
      </w:pPr>
      <w:r>
        <w:rPr>
          <w:rFonts w:ascii="Arial" w:hAnsi="Arial" w:cs="Arial"/>
          <w:b/>
          <w:sz w:val="20"/>
        </w:rPr>
        <w:t>Titre officiel du programme d'études :</w:t>
      </w:r>
      <w:r>
        <w:rPr>
          <w:rFonts w:ascii="Arial" w:hAnsi="Arial" w:cs="Arial"/>
          <w:b/>
          <w:sz w:val="20"/>
        </w:rPr>
        <w:tab/>
      </w:r>
      <w:r w:rsidR="00C2737E">
        <w:rPr>
          <w:rFonts w:ascii="Arial" w:hAnsi="Arial" w:cs="Arial"/>
          <w:b/>
          <w:sz w:val="20"/>
          <w:u w:val="single"/>
        </w:rPr>
        <w:t>Maîtrise</w:t>
      </w:r>
      <w:r>
        <w:rPr>
          <w:rFonts w:ascii="Arial" w:hAnsi="Arial" w:cs="Arial"/>
          <w:b/>
          <w:sz w:val="20"/>
          <w:u w:val="single"/>
        </w:rPr>
        <w:t xml:space="preserve"> en sciences économiques</w:t>
      </w:r>
    </w:p>
    <w:p w14:paraId="53865DD1" w14:textId="7BB72258" w:rsidR="00405F23" w:rsidRDefault="00405F23" w:rsidP="00405F23">
      <w:pPr>
        <w:tabs>
          <w:tab w:val="left" w:pos="3330"/>
        </w:tabs>
        <w:spacing w:after="60"/>
        <w:ind w:left="187" w:right="202" w:hanging="187"/>
        <w:rPr>
          <w:rFonts w:ascii="Arial" w:hAnsi="Arial" w:cs="Arial"/>
          <w:b/>
          <w:sz w:val="20"/>
          <w:u w:val="single"/>
        </w:rPr>
      </w:pPr>
      <w:r>
        <w:rPr>
          <w:rFonts w:ascii="Arial" w:hAnsi="Arial" w:cs="Arial"/>
          <w:b/>
          <w:sz w:val="20"/>
        </w:rPr>
        <w:t>Numéro du programme d'études :</w:t>
      </w:r>
      <w:r>
        <w:rPr>
          <w:rFonts w:ascii="Arial" w:hAnsi="Arial" w:cs="Arial"/>
          <w:b/>
          <w:sz w:val="20"/>
        </w:rPr>
        <w:tab/>
      </w:r>
      <w:r w:rsidR="00C2737E">
        <w:rPr>
          <w:rFonts w:ascii="Arial" w:hAnsi="Arial" w:cs="Arial"/>
          <w:b/>
          <w:sz w:val="20"/>
          <w:u w:val="single"/>
        </w:rPr>
        <w:t>2</w:t>
      </w:r>
      <w:r>
        <w:rPr>
          <w:rFonts w:ascii="Arial" w:hAnsi="Arial" w:cs="Arial"/>
          <w:b/>
          <w:sz w:val="20"/>
          <w:u w:val="single"/>
        </w:rPr>
        <w:t>-240-1-0</w:t>
      </w:r>
    </w:p>
    <w:tbl>
      <w:tblPr>
        <w:tblW w:w="152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974"/>
        <w:gridCol w:w="1644"/>
        <w:gridCol w:w="4017"/>
        <w:gridCol w:w="4349"/>
        <w:gridCol w:w="2221"/>
      </w:tblGrid>
      <w:tr w:rsidR="0026796B" w:rsidRPr="006C318D" w14:paraId="7E0924E1" w14:textId="77777777" w:rsidTr="00F852B2">
        <w:trPr>
          <w:trHeight w:val="85"/>
          <w:jc w:val="center"/>
        </w:trPr>
        <w:tc>
          <w:tcPr>
            <w:tcW w:w="2974" w:type="dxa"/>
            <w:tcBorders>
              <w:top w:val="single" w:sz="4" w:space="0" w:color="2F5496" w:themeColor="accent5" w:themeShade="BF"/>
              <w:left w:val="single" w:sz="4" w:space="0" w:color="2F5496" w:themeColor="accent5" w:themeShade="BF"/>
              <w:bottom w:val="single" w:sz="4" w:space="0" w:color="2F5496" w:themeColor="accent5" w:themeShade="BF"/>
              <w:right w:val="single" w:sz="4" w:space="0" w:color="FFFFFF" w:themeColor="background1"/>
            </w:tcBorders>
            <w:shd w:val="clear" w:color="auto" w:fill="365F91"/>
            <w:vAlign w:val="center"/>
          </w:tcPr>
          <w:p w14:paraId="2357233A" w14:textId="77777777" w:rsidR="0026796B" w:rsidRPr="006C318D" w:rsidRDefault="0026796B" w:rsidP="00B0246F">
            <w:pPr>
              <w:tabs>
                <w:tab w:val="left" w:pos="6548"/>
                <w:tab w:val="left" w:pos="8533"/>
                <w:tab w:val="left" w:pos="15507"/>
              </w:tabs>
              <w:ind w:left="29"/>
              <w:jc w:val="center"/>
              <w:rPr>
                <w:rFonts w:ascii="Arial" w:hAnsi="Arial" w:cs="Arial"/>
                <w:b/>
                <w:color w:val="FFFFFF"/>
                <w:sz w:val="20"/>
              </w:rPr>
            </w:pPr>
            <w:r w:rsidRPr="006C318D">
              <w:rPr>
                <w:rFonts w:ascii="Arial" w:hAnsi="Arial" w:cs="Arial"/>
                <w:b/>
                <w:color w:val="FFFFFF"/>
                <w:sz w:val="20"/>
              </w:rPr>
              <w:t>COURS ACTUELS</w:t>
            </w:r>
          </w:p>
          <w:p w14:paraId="60EF3E63" w14:textId="5E060D78" w:rsidR="0026796B" w:rsidRPr="006C318D" w:rsidRDefault="0026796B" w:rsidP="00F852B2">
            <w:pPr>
              <w:tabs>
                <w:tab w:val="left" w:pos="6548"/>
                <w:tab w:val="left" w:pos="8533"/>
                <w:tab w:val="left" w:pos="15507"/>
              </w:tabs>
              <w:ind w:left="29"/>
              <w:jc w:val="center"/>
              <w:rPr>
                <w:rFonts w:ascii="Arial" w:hAnsi="Arial" w:cs="Arial"/>
                <w:i/>
                <w:color w:val="FFFFFF"/>
                <w:sz w:val="16"/>
                <w:szCs w:val="16"/>
              </w:rPr>
            </w:pPr>
            <w:r>
              <w:rPr>
                <w:rFonts w:ascii="Arial" w:hAnsi="Arial" w:cs="Arial"/>
                <w:i/>
                <w:color w:val="FFFFFF"/>
                <w:sz w:val="16"/>
                <w:szCs w:val="16"/>
              </w:rPr>
              <w:t>I</w:t>
            </w:r>
            <w:r w:rsidRPr="006C318D">
              <w:rPr>
                <w:rFonts w:ascii="Arial" w:hAnsi="Arial" w:cs="Arial"/>
                <w:i/>
                <w:color w:val="FFFFFF"/>
                <w:sz w:val="16"/>
                <w:szCs w:val="16"/>
              </w:rPr>
              <w:t>nscrire le sigle du cours, le nombre de crédits</w:t>
            </w:r>
            <w:r w:rsidR="00F852B2">
              <w:rPr>
                <w:rFonts w:ascii="Arial" w:hAnsi="Arial" w:cs="Arial"/>
                <w:i/>
                <w:color w:val="FFFFFF"/>
                <w:sz w:val="16"/>
                <w:szCs w:val="16"/>
              </w:rPr>
              <w:t xml:space="preserve">, </w:t>
            </w:r>
            <w:r w:rsidRPr="006C318D">
              <w:rPr>
                <w:rFonts w:ascii="Arial" w:hAnsi="Arial" w:cs="Arial"/>
                <w:i/>
                <w:color w:val="FFFFFF"/>
                <w:sz w:val="16"/>
                <w:szCs w:val="16"/>
              </w:rPr>
              <w:t xml:space="preserve">le </w:t>
            </w:r>
            <w:r>
              <w:rPr>
                <w:rFonts w:ascii="Arial" w:hAnsi="Arial" w:cs="Arial"/>
                <w:i/>
                <w:color w:val="FFFFFF"/>
                <w:sz w:val="16"/>
                <w:szCs w:val="16"/>
              </w:rPr>
              <w:t>titre long</w:t>
            </w:r>
            <w:r w:rsidR="00F852B2">
              <w:rPr>
                <w:rFonts w:ascii="Arial" w:hAnsi="Arial" w:cs="Arial"/>
                <w:i/>
                <w:color w:val="FFFFFF"/>
                <w:sz w:val="16"/>
                <w:szCs w:val="16"/>
              </w:rPr>
              <w:t xml:space="preserve"> et le bref descriptif</w:t>
            </w:r>
            <w:r>
              <w:rPr>
                <w:rFonts w:ascii="Arial" w:hAnsi="Arial" w:cs="Arial"/>
                <w:i/>
                <w:color w:val="FFFFFF"/>
                <w:sz w:val="16"/>
                <w:szCs w:val="16"/>
              </w:rPr>
              <w:t>.</w:t>
            </w:r>
          </w:p>
        </w:tc>
        <w:tc>
          <w:tcPr>
            <w:tcW w:w="1644" w:type="dxa"/>
            <w:tcBorders>
              <w:top w:val="single" w:sz="4" w:space="0" w:color="2F5496" w:themeColor="accent5" w:themeShade="BF"/>
              <w:left w:val="single" w:sz="4" w:space="0" w:color="FFFFFF" w:themeColor="background1"/>
              <w:bottom w:val="single" w:sz="4" w:space="0" w:color="2F5496" w:themeColor="accent5" w:themeShade="BF"/>
              <w:right w:val="single" w:sz="4" w:space="0" w:color="FFFFFF" w:themeColor="background1"/>
            </w:tcBorders>
            <w:shd w:val="clear" w:color="auto" w:fill="365F91"/>
            <w:vAlign w:val="center"/>
          </w:tcPr>
          <w:p w14:paraId="55393F65" w14:textId="77777777" w:rsidR="0026796B" w:rsidRPr="006C318D" w:rsidRDefault="0026796B" w:rsidP="00B0246F">
            <w:pPr>
              <w:tabs>
                <w:tab w:val="left" w:pos="6548"/>
                <w:tab w:val="left" w:pos="8533"/>
                <w:tab w:val="left" w:pos="15507"/>
              </w:tabs>
              <w:spacing w:before="60"/>
              <w:jc w:val="center"/>
              <w:rPr>
                <w:rFonts w:ascii="Arial" w:hAnsi="Arial" w:cs="Arial"/>
                <w:b/>
                <w:color w:val="FFFFFF"/>
                <w:sz w:val="18"/>
                <w:szCs w:val="18"/>
              </w:rPr>
            </w:pPr>
            <w:r w:rsidRPr="000A1C17">
              <w:rPr>
                <w:rFonts w:ascii="Arial" w:hAnsi="Arial" w:cs="Arial"/>
                <w:b/>
                <w:color w:val="FFFF00"/>
                <w:szCs w:val="24"/>
              </w:rPr>
              <w:t>*</w:t>
            </w:r>
            <w:r w:rsidRPr="006C318D">
              <w:rPr>
                <w:rFonts w:ascii="Arial" w:hAnsi="Arial" w:cs="Arial"/>
                <w:b/>
                <w:color w:val="FFFFFF"/>
                <w:sz w:val="18"/>
                <w:szCs w:val="18"/>
              </w:rPr>
              <w:t>NATURE DES</w:t>
            </w:r>
          </w:p>
          <w:p w14:paraId="1041E0F5" w14:textId="6C662A6E" w:rsidR="00C932A6" w:rsidRPr="00C932A6" w:rsidRDefault="0026796B" w:rsidP="00C932A6">
            <w:pPr>
              <w:tabs>
                <w:tab w:val="left" w:pos="440"/>
                <w:tab w:val="left" w:pos="6548"/>
                <w:tab w:val="left" w:pos="8533"/>
                <w:tab w:val="left" w:pos="15507"/>
              </w:tabs>
              <w:jc w:val="center"/>
              <w:rPr>
                <w:rFonts w:ascii="Arial" w:hAnsi="Arial" w:cs="Arial"/>
                <w:i/>
                <w:color w:val="FFFFFF" w:themeColor="background1"/>
                <w:sz w:val="16"/>
                <w:szCs w:val="16"/>
              </w:rPr>
            </w:pPr>
            <w:r w:rsidRPr="006C318D">
              <w:rPr>
                <w:rFonts w:ascii="Arial" w:hAnsi="Arial" w:cs="Arial"/>
                <w:b/>
                <w:color w:val="FFFFFF"/>
                <w:sz w:val="18"/>
                <w:szCs w:val="18"/>
              </w:rPr>
              <w:t>MODIFICATIONS</w:t>
            </w:r>
          </w:p>
        </w:tc>
        <w:tc>
          <w:tcPr>
            <w:tcW w:w="4017" w:type="dxa"/>
            <w:tcBorders>
              <w:top w:val="single" w:sz="4" w:space="0" w:color="2F5496" w:themeColor="accent5" w:themeShade="BF"/>
              <w:left w:val="single" w:sz="4" w:space="0" w:color="FFFFFF" w:themeColor="background1"/>
              <w:bottom w:val="single" w:sz="4" w:space="0" w:color="2F5496" w:themeColor="accent5" w:themeShade="BF"/>
              <w:right w:val="single" w:sz="4" w:space="0" w:color="FFFFFF" w:themeColor="background1"/>
            </w:tcBorders>
            <w:shd w:val="clear" w:color="auto" w:fill="365F91"/>
            <w:vAlign w:val="center"/>
          </w:tcPr>
          <w:p w14:paraId="4A5FD39F" w14:textId="77777777" w:rsidR="0026796B" w:rsidRPr="006C318D" w:rsidRDefault="0026796B" w:rsidP="00B0246F">
            <w:pPr>
              <w:pStyle w:val="Heading1"/>
              <w:spacing w:before="60"/>
              <w:ind w:right="0"/>
              <w:jc w:val="center"/>
              <w:rPr>
                <w:rFonts w:cs="Arial"/>
                <w:caps w:val="0"/>
                <w:color w:val="FFFFFF"/>
                <w:sz w:val="20"/>
              </w:rPr>
            </w:pPr>
            <w:r w:rsidRPr="006C318D">
              <w:rPr>
                <w:rFonts w:cs="Arial"/>
                <w:caps w:val="0"/>
                <w:color w:val="FFFFFF"/>
                <w:sz w:val="20"/>
              </w:rPr>
              <w:t>MODIFICATIONS PROPOSÉES</w:t>
            </w:r>
          </w:p>
          <w:p w14:paraId="59465294" w14:textId="13520ACB" w:rsidR="0026796B" w:rsidRPr="006C318D" w:rsidRDefault="0026796B" w:rsidP="00C932A6">
            <w:pPr>
              <w:jc w:val="center"/>
              <w:rPr>
                <w:rFonts w:ascii="Arial" w:hAnsi="Arial" w:cs="Arial"/>
                <w:i/>
                <w:color w:val="FFFFFF"/>
                <w:sz w:val="16"/>
                <w:szCs w:val="16"/>
              </w:rPr>
            </w:pPr>
            <w:r>
              <w:rPr>
                <w:rFonts w:ascii="Arial" w:hAnsi="Arial" w:cs="Arial"/>
                <w:i/>
                <w:color w:val="FFFFFF"/>
                <w:sz w:val="16"/>
                <w:szCs w:val="16"/>
              </w:rPr>
              <w:t>I</w:t>
            </w:r>
            <w:r w:rsidRPr="006C318D">
              <w:rPr>
                <w:rFonts w:ascii="Arial" w:hAnsi="Arial" w:cs="Arial"/>
                <w:i/>
                <w:color w:val="FFFFFF"/>
                <w:sz w:val="16"/>
                <w:szCs w:val="16"/>
              </w:rPr>
              <w:t>nscrire le sigle du cours, le titre long</w:t>
            </w:r>
            <w:r w:rsidRPr="000A1C17">
              <w:rPr>
                <w:rFonts w:ascii="Arial" w:hAnsi="Arial" w:cs="Arial"/>
                <w:b/>
                <w:color w:val="FFFF00"/>
                <w:szCs w:val="24"/>
              </w:rPr>
              <w:t>**</w:t>
            </w:r>
            <w:r w:rsidRPr="006C318D">
              <w:rPr>
                <w:rFonts w:ascii="Arial" w:hAnsi="Arial" w:cs="Arial"/>
                <w:i/>
                <w:color w:val="FFFFFF"/>
                <w:sz w:val="16"/>
                <w:szCs w:val="16"/>
              </w:rPr>
              <w:t>, le titre court</w:t>
            </w:r>
            <w:r w:rsidRPr="000A1C17">
              <w:rPr>
                <w:rFonts w:ascii="Arial" w:hAnsi="Arial" w:cs="Arial"/>
                <w:b/>
                <w:color w:val="FFFF00"/>
                <w:szCs w:val="24"/>
              </w:rPr>
              <w:t>**</w:t>
            </w:r>
            <w:r w:rsidRPr="006C318D">
              <w:rPr>
                <w:rFonts w:ascii="Arial" w:hAnsi="Arial" w:cs="Arial"/>
                <w:i/>
                <w:color w:val="FFFFFF"/>
                <w:sz w:val="16"/>
                <w:szCs w:val="16"/>
              </w:rPr>
              <w:t>, le nombre de crédits</w:t>
            </w:r>
            <w:r w:rsidR="0081026B">
              <w:rPr>
                <w:rFonts w:ascii="Arial" w:hAnsi="Arial" w:cs="Arial"/>
                <w:i/>
                <w:color w:val="FFFFFF"/>
                <w:sz w:val="16"/>
                <w:szCs w:val="16"/>
              </w:rPr>
              <w:t xml:space="preserve"> et</w:t>
            </w:r>
            <w:r w:rsidRPr="006C318D">
              <w:rPr>
                <w:rFonts w:ascii="Arial" w:hAnsi="Arial" w:cs="Arial"/>
                <w:i/>
                <w:color w:val="FFFFFF"/>
                <w:sz w:val="16"/>
                <w:szCs w:val="16"/>
              </w:rPr>
              <w:t xml:space="preserve"> l</w:t>
            </w:r>
            <w:r w:rsidR="0081026B">
              <w:rPr>
                <w:rFonts w:ascii="Arial" w:hAnsi="Arial" w:cs="Arial"/>
                <w:i/>
                <w:color w:val="FFFFFF"/>
                <w:sz w:val="16"/>
                <w:szCs w:val="16"/>
              </w:rPr>
              <w:t>e</w:t>
            </w:r>
            <w:r w:rsidRPr="006C318D">
              <w:rPr>
                <w:rFonts w:ascii="Arial" w:hAnsi="Arial" w:cs="Arial"/>
                <w:i/>
                <w:color w:val="FFFFFF"/>
                <w:sz w:val="16"/>
                <w:szCs w:val="16"/>
              </w:rPr>
              <w:t xml:space="preserve"> br</w:t>
            </w:r>
            <w:r w:rsidR="0081026B">
              <w:rPr>
                <w:rFonts w:ascii="Arial" w:hAnsi="Arial" w:cs="Arial"/>
                <w:i/>
                <w:color w:val="FFFFFF"/>
                <w:sz w:val="16"/>
                <w:szCs w:val="16"/>
              </w:rPr>
              <w:t>ef</w:t>
            </w:r>
            <w:r w:rsidRPr="006C318D">
              <w:rPr>
                <w:rFonts w:ascii="Arial" w:hAnsi="Arial" w:cs="Arial"/>
                <w:i/>
                <w:color w:val="FFFFFF"/>
                <w:sz w:val="16"/>
                <w:szCs w:val="16"/>
              </w:rPr>
              <w:t xml:space="preserve"> descripti</w:t>
            </w:r>
            <w:r w:rsidR="0081026B">
              <w:rPr>
                <w:rFonts w:ascii="Arial" w:hAnsi="Arial" w:cs="Arial"/>
                <w:i/>
                <w:color w:val="FFFFFF"/>
                <w:sz w:val="16"/>
                <w:szCs w:val="16"/>
              </w:rPr>
              <w:t>f</w:t>
            </w:r>
            <w:r w:rsidRPr="000A1C17">
              <w:rPr>
                <w:rFonts w:ascii="Arial" w:hAnsi="Arial" w:cs="Arial"/>
                <w:b/>
                <w:color w:val="FFFF00"/>
                <w:szCs w:val="24"/>
              </w:rPr>
              <w:t>*</w:t>
            </w:r>
            <w:r w:rsidR="000A1C17" w:rsidRPr="000A1C17">
              <w:rPr>
                <w:rFonts w:ascii="Arial" w:hAnsi="Arial" w:cs="Arial"/>
                <w:b/>
                <w:color w:val="FFFF00"/>
                <w:szCs w:val="24"/>
              </w:rPr>
              <w:t>*</w:t>
            </w:r>
            <w:r w:rsidRPr="000A1C17">
              <w:rPr>
                <w:rFonts w:ascii="Arial" w:hAnsi="Arial" w:cs="Arial"/>
                <w:b/>
                <w:color w:val="FFFF00"/>
                <w:szCs w:val="24"/>
              </w:rPr>
              <w:t>*</w:t>
            </w:r>
            <w:r w:rsidR="00C932A6">
              <w:rPr>
                <w:rFonts w:ascii="Arial" w:hAnsi="Arial" w:cs="Arial"/>
                <w:i/>
                <w:color w:val="FFFF00"/>
                <w:sz w:val="26"/>
                <w:szCs w:val="26"/>
              </w:rPr>
              <w:t xml:space="preserve"> </w:t>
            </w:r>
            <w:r w:rsidR="00C932A6" w:rsidRPr="00C932A6">
              <w:rPr>
                <w:rFonts w:ascii="Arial" w:hAnsi="Arial" w:cs="Arial"/>
                <w:i/>
                <w:color w:val="FFFFFF" w:themeColor="background1"/>
                <w:sz w:val="16"/>
                <w:szCs w:val="16"/>
              </w:rPr>
              <w:t>(inscrire en gras les modifications</w:t>
            </w:r>
            <w:r w:rsidR="00C932A6">
              <w:rPr>
                <w:rFonts w:ascii="Arial" w:hAnsi="Arial" w:cs="Arial"/>
                <w:i/>
                <w:color w:val="FFFFFF" w:themeColor="background1"/>
                <w:sz w:val="16"/>
                <w:szCs w:val="16"/>
              </w:rPr>
              <w:t>, le cas échéant</w:t>
            </w:r>
            <w:r w:rsidR="00C932A6" w:rsidRPr="00C932A6">
              <w:rPr>
                <w:rFonts w:ascii="Arial" w:hAnsi="Arial" w:cs="Arial"/>
                <w:i/>
                <w:color w:val="FFFFFF" w:themeColor="background1"/>
                <w:sz w:val="16"/>
                <w:szCs w:val="16"/>
              </w:rPr>
              <w:t>)</w:t>
            </w:r>
            <w:r w:rsidRPr="00C932A6">
              <w:rPr>
                <w:rFonts w:ascii="Arial" w:hAnsi="Arial" w:cs="Arial"/>
                <w:i/>
                <w:color w:val="FFFFFF" w:themeColor="background1"/>
                <w:sz w:val="16"/>
                <w:szCs w:val="16"/>
              </w:rPr>
              <w:t>.</w:t>
            </w:r>
          </w:p>
        </w:tc>
        <w:tc>
          <w:tcPr>
            <w:tcW w:w="4349" w:type="dxa"/>
            <w:tcBorders>
              <w:top w:val="single" w:sz="4" w:space="0" w:color="2F5496" w:themeColor="accent5" w:themeShade="BF"/>
              <w:left w:val="single" w:sz="4" w:space="0" w:color="FFFFFF" w:themeColor="background1"/>
              <w:bottom w:val="single" w:sz="4" w:space="0" w:color="2F5496" w:themeColor="accent5" w:themeShade="BF"/>
              <w:right w:val="single" w:sz="4" w:space="0" w:color="FFFFFF" w:themeColor="background1"/>
            </w:tcBorders>
            <w:shd w:val="clear" w:color="auto" w:fill="365F91"/>
            <w:vAlign w:val="center"/>
          </w:tcPr>
          <w:p w14:paraId="79DACD1B" w14:textId="7B2BD45C" w:rsidR="0026796B" w:rsidRPr="006C318D" w:rsidRDefault="00F852B2" w:rsidP="00B0246F">
            <w:pPr>
              <w:pStyle w:val="Heading2"/>
              <w:spacing w:before="60"/>
              <w:ind w:left="14"/>
              <w:rPr>
                <w:rFonts w:cs="Arial"/>
                <w:color w:val="FFFFFF"/>
                <w:sz w:val="22"/>
                <w:szCs w:val="22"/>
              </w:rPr>
            </w:pPr>
            <w:r w:rsidRPr="00F852B2">
              <w:rPr>
                <w:rFonts w:cs="Arial"/>
                <w:color w:val="FFFF00"/>
                <w:sz w:val="26"/>
                <w:szCs w:val="26"/>
                <w:vertAlign w:val="superscript"/>
              </w:rPr>
              <w:t>+</w:t>
            </w:r>
            <w:r w:rsidR="0026796B">
              <w:rPr>
                <w:rFonts w:cs="Arial"/>
                <w:b w:val="0"/>
                <w:sz w:val="18"/>
                <w:szCs w:val="18"/>
              </w:rPr>
              <w:t xml:space="preserve"> </w:t>
            </w:r>
            <w:r w:rsidR="0026796B" w:rsidRPr="006C318D">
              <w:rPr>
                <w:rFonts w:cs="Arial"/>
                <w:color w:val="FFFFFF"/>
              </w:rPr>
              <w:t>INFORMATIONS TECHNIQUES</w:t>
            </w:r>
          </w:p>
          <w:p w14:paraId="59FB80BD" w14:textId="082CF0DC" w:rsidR="0026796B" w:rsidRPr="006C318D" w:rsidRDefault="0026796B" w:rsidP="0036521E">
            <w:pPr>
              <w:jc w:val="center"/>
              <w:rPr>
                <w:rFonts w:ascii="Arial" w:hAnsi="Arial" w:cs="Arial"/>
                <w:i/>
                <w:color w:val="FFFFFF"/>
                <w:sz w:val="16"/>
                <w:szCs w:val="16"/>
                <w:lang w:eastAsia="fr-FR"/>
              </w:rPr>
            </w:pPr>
            <w:r>
              <w:rPr>
                <w:rFonts w:ascii="Arial" w:hAnsi="Arial" w:cs="Arial"/>
                <w:i/>
                <w:color w:val="FFFFFF"/>
                <w:sz w:val="16"/>
                <w:szCs w:val="16"/>
                <w:lang w:eastAsia="fr-FR"/>
              </w:rPr>
              <w:t>C</w:t>
            </w:r>
            <w:r w:rsidRPr="006C318D">
              <w:rPr>
                <w:rFonts w:ascii="Arial" w:hAnsi="Arial" w:cs="Arial"/>
                <w:i/>
                <w:color w:val="FFFFFF"/>
                <w:sz w:val="16"/>
                <w:szCs w:val="16"/>
                <w:lang w:eastAsia="fr-FR"/>
              </w:rPr>
              <w:t>opier ces informations pour chacune des créations</w:t>
            </w:r>
            <w:r w:rsidR="0036521E">
              <w:rPr>
                <w:rFonts w:ascii="Arial" w:hAnsi="Arial" w:cs="Arial"/>
                <w:i/>
                <w:color w:val="FFFFFF"/>
                <w:sz w:val="16"/>
                <w:szCs w:val="16"/>
                <w:lang w:eastAsia="fr-FR"/>
              </w:rPr>
              <w:t xml:space="preserve"> de cours. Pour les modifications, copier le "Trimestre d'entrée en vigueur</w:t>
            </w:r>
            <w:r w:rsidR="0075311D">
              <w:rPr>
                <w:rFonts w:ascii="Arial" w:hAnsi="Arial" w:cs="Arial"/>
                <w:i/>
                <w:color w:val="FFFFFF"/>
                <w:sz w:val="16"/>
                <w:szCs w:val="16"/>
                <w:lang w:eastAsia="fr-FR"/>
              </w:rPr>
              <w:t>"</w:t>
            </w:r>
            <w:r w:rsidR="0036521E">
              <w:rPr>
                <w:rFonts w:ascii="Arial" w:hAnsi="Arial" w:cs="Arial"/>
                <w:i/>
                <w:color w:val="FFFFFF"/>
                <w:sz w:val="16"/>
                <w:szCs w:val="16"/>
                <w:lang w:eastAsia="fr-FR"/>
              </w:rPr>
              <w:t xml:space="preserve"> et</w:t>
            </w:r>
            <w:r w:rsidR="00C932A6">
              <w:rPr>
                <w:rFonts w:ascii="Arial" w:hAnsi="Arial" w:cs="Arial"/>
                <w:i/>
                <w:color w:val="FFFFFF"/>
                <w:sz w:val="16"/>
                <w:szCs w:val="16"/>
                <w:lang w:eastAsia="fr-FR"/>
              </w:rPr>
              <w:t xml:space="preserve"> seulement</w:t>
            </w:r>
            <w:r w:rsidR="0036521E">
              <w:rPr>
                <w:rFonts w:ascii="Arial" w:hAnsi="Arial" w:cs="Arial"/>
                <w:i/>
                <w:color w:val="FFFFFF"/>
                <w:sz w:val="16"/>
                <w:szCs w:val="16"/>
                <w:lang w:eastAsia="fr-FR"/>
              </w:rPr>
              <w:t xml:space="preserve"> les in</w:t>
            </w:r>
            <w:r w:rsidR="00C932A6">
              <w:rPr>
                <w:rFonts w:ascii="Arial" w:hAnsi="Arial" w:cs="Arial"/>
                <w:i/>
                <w:color w:val="FFFFFF"/>
                <w:sz w:val="16"/>
                <w:szCs w:val="16"/>
                <w:lang w:eastAsia="fr-FR"/>
              </w:rPr>
              <w:t>formations à modifier</w:t>
            </w:r>
            <w:r>
              <w:rPr>
                <w:rFonts w:ascii="Arial" w:hAnsi="Arial" w:cs="Arial"/>
                <w:i/>
                <w:color w:val="FFFFFF"/>
                <w:sz w:val="16"/>
                <w:szCs w:val="16"/>
                <w:lang w:eastAsia="fr-FR"/>
              </w:rPr>
              <w:t>.</w:t>
            </w:r>
          </w:p>
        </w:tc>
        <w:tc>
          <w:tcPr>
            <w:tcW w:w="2221" w:type="dxa"/>
            <w:tcBorders>
              <w:top w:val="single" w:sz="4" w:space="0" w:color="2F5496" w:themeColor="accent5" w:themeShade="BF"/>
              <w:left w:val="single" w:sz="4" w:space="0" w:color="FFFFFF" w:themeColor="background1"/>
              <w:bottom w:val="single" w:sz="4" w:space="0" w:color="2F5496" w:themeColor="accent5" w:themeShade="BF"/>
              <w:right w:val="single" w:sz="4" w:space="0" w:color="2F5496" w:themeColor="accent5" w:themeShade="BF"/>
            </w:tcBorders>
            <w:shd w:val="clear" w:color="auto" w:fill="365F91"/>
            <w:vAlign w:val="center"/>
          </w:tcPr>
          <w:p w14:paraId="6C185F33" w14:textId="6D2D2571" w:rsidR="00F15CEF" w:rsidRPr="00F15CEF" w:rsidRDefault="0026796B" w:rsidP="00C932A6">
            <w:pPr>
              <w:pStyle w:val="Heading2"/>
              <w:spacing w:before="60" w:after="60"/>
              <w:ind w:left="-5"/>
              <w:rPr>
                <w:color w:val="FFFFFF" w:themeColor="background1"/>
              </w:rPr>
            </w:pPr>
            <w:r w:rsidRPr="006C318D">
              <w:rPr>
                <w:rFonts w:cs="Arial"/>
                <w:color w:val="FFFFFF"/>
              </w:rPr>
              <w:t>REMARQUES</w:t>
            </w:r>
          </w:p>
        </w:tc>
      </w:tr>
      <w:tr w:rsidR="0026796B" w:rsidRPr="006C318D" w14:paraId="400C30C3" w14:textId="77777777" w:rsidTr="00F852B2">
        <w:trPr>
          <w:trHeight w:val="688"/>
          <w:jc w:val="center"/>
        </w:trPr>
        <w:tc>
          <w:tcPr>
            <w:tcW w:w="2974" w:type="dxa"/>
            <w:tcBorders>
              <w:top w:val="single" w:sz="4" w:space="0" w:color="2F5496" w:themeColor="accent5" w:themeShade="BF"/>
            </w:tcBorders>
          </w:tcPr>
          <w:p w14:paraId="3FD8C798" w14:textId="77777777" w:rsidR="0026796B" w:rsidRPr="006C318D" w:rsidRDefault="0026796B" w:rsidP="00B0246F">
            <w:pPr>
              <w:tabs>
                <w:tab w:val="left" w:pos="6548"/>
                <w:tab w:val="left" w:pos="8533"/>
                <w:tab w:val="left" w:pos="15507"/>
              </w:tabs>
              <w:rPr>
                <w:rFonts w:ascii="Arial" w:hAnsi="Arial" w:cs="Arial"/>
                <w:sz w:val="18"/>
                <w:szCs w:val="18"/>
              </w:rPr>
            </w:pPr>
          </w:p>
        </w:tc>
        <w:tc>
          <w:tcPr>
            <w:tcW w:w="1644" w:type="dxa"/>
            <w:tcBorders>
              <w:top w:val="single" w:sz="4" w:space="0" w:color="2F5496" w:themeColor="accent5" w:themeShade="BF"/>
            </w:tcBorders>
          </w:tcPr>
          <w:p w14:paraId="7A6DF5CC" w14:textId="36699F7E" w:rsidR="0026796B" w:rsidRPr="006C318D" w:rsidRDefault="009D24BA" w:rsidP="00B0246F">
            <w:pPr>
              <w:tabs>
                <w:tab w:val="left" w:pos="6548"/>
                <w:tab w:val="left" w:pos="8533"/>
                <w:tab w:val="left" w:pos="15507"/>
              </w:tabs>
              <w:rPr>
                <w:rFonts w:ascii="Arial" w:hAnsi="Arial" w:cs="Arial"/>
                <w:sz w:val="18"/>
                <w:szCs w:val="18"/>
              </w:rPr>
            </w:pPr>
            <w:r>
              <w:rPr>
                <w:rFonts w:ascii="Arial" w:hAnsi="Arial" w:cs="Arial"/>
                <w:sz w:val="18"/>
                <w:szCs w:val="18"/>
              </w:rPr>
              <w:t>Création</w:t>
            </w:r>
          </w:p>
        </w:tc>
        <w:tc>
          <w:tcPr>
            <w:tcW w:w="4017" w:type="dxa"/>
            <w:tcBorders>
              <w:top w:val="single" w:sz="4" w:space="0" w:color="2F5496" w:themeColor="accent5" w:themeShade="BF"/>
            </w:tcBorders>
          </w:tcPr>
          <w:p w14:paraId="53D57423" w14:textId="77777777" w:rsidR="007309D3" w:rsidRDefault="009D24BA" w:rsidP="007309D3">
            <w:pPr>
              <w:tabs>
                <w:tab w:val="left" w:pos="6548"/>
                <w:tab w:val="left" w:pos="8533"/>
                <w:tab w:val="left" w:pos="15507"/>
              </w:tabs>
              <w:rPr>
                <w:rFonts w:ascii="Arial" w:hAnsi="Arial" w:cs="Arial"/>
                <w:sz w:val="18"/>
                <w:szCs w:val="18"/>
              </w:rPr>
            </w:pPr>
            <w:r>
              <w:rPr>
                <w:rFonts w:ascii="Arial" w:hAnsi="Arial" w:cs="Arial"/>
                <w:sz w:val="18"/>
                <w:szCs w:val="18"/>
              </w:rPr>
              <w:t>ECN 6338 – 3.0 crédits</w:t>
            </w:r>
            <w:r w:rsidR="007309D3">
              <w:rPr>
                <w:rFonts w:ascii="Arial" w:hAnsi="Arial" w:cs="Arial"/>
                <w:sz w:val="18"/>
                <w:szCs w:val="18"/>
              </w:rPr>
              <w:t xml:space="preserve"> </w:t>
            </w:r>
          </w:p>
          <w:p w14:paraId="18D0DF1C" w14:textId="77777777" w:rsidR="0026796B" w:rsidRDefault="007309D3" w:rsidP="007309D3">
            <w:pPr>
              <w:tabs>
                <w:tab w:val="left" w:pos="6548"/>
                <w:tab w:val="left" w:pos="8533"/>
                <w:tab w:val="left" w:pos="15507"/>
              </w:tabs>
              <w:rPr>
                <w:rFonts w:ascii="Arial" w:hAnsi="Arial" w:cs="Arial"/>
                <w:sz w:val="18"/>
                <w:szCs w:val="18"/>
              </w:rPr>
            </w:pPr>
            <w:r>
              <w:rPr>
                <w:rFonts w:ascii="Arial" w:hAnsi="Arial" w:cs="Arial"/>
                <w:sz w:val="18"/>
                <w:szCs w:val="18"/>
              </w:rPr>
              <w:t>Analyse numérique en économie</w:t>
            </w:r>
          </w:p>
          <w:p w14:paraId="1F1F93CB" w14:textId="77777777" w:rsidR="007309D3" w:rsidRDefault="007309D3" w:rsidP="007309D3">
            <w:pPr>
              <w:tabs>
                <w:tab w:val="left" w:pos="6548"/>
                <w:tab w:val="left" w:pos="8533"/>
                <w:tab w:val="left" w:pos="15507"/>
              </w:tabs>
              <w:rPr>
                <w:rFonts w:ascii="Arial" w:hAnsi="Arial" w:cs="Arial"/>
                <w:sz w:val="18"/>
                <w:szCs w:val="18"/>
              </w:rPr>
            </w:pPr>
          </w:p>
          <w:p w14:paraId="677B7C4E" w14:textId="78F97831" w:rsidR="007309D3" w:rsidRPr="006C318D" w:rsidRDefault="007309D3" w:rsidP="007309D3">
            <w:pPr>
              <w:tabs>
                <w:tab w:val="left" w:pos="6548"/>
                <w:tab w:val="left" w:pos="8533"/>
                <w:tab w:val="left" w:pos="15507"/>
              </w:tabs>
              <w:rPr>
                <w:rFonts w:ascii="Arial" w:hAnsi="Arial" w:cs="Arial"/>
                <w:sz w:val="18"/>
                <w:szCs w:val="18"/>
              </w:rPr>
            </w:pPr>
            <w:r>
              <w:rPr>
                <w:rFonts w:ascii="Arial" w:hAnsi="Arial" w:cs="Arial"/>
                <w:sz w:val="18"/>
                <w:szCs w:val="18"/>
              </w:rPr>
              <w:t xml:space="preserve">Ce cours vise à </w:t>
            </w:r>
            <w:r w:rsidR="002D0D73">
              <w:rPr>
                <w:rFonts w:ascii="Arial" w:hAnsi="Arial" w:cs="Arial"/>
                <w:sz w:val="18"/>
                <w:szCs w:val="18"/>
              </w:rPr>
              <w:t>transmettre</w:t>
            </w:r>
            <w:r>
              <w:rPr>
                <w:rFonts w:ascii="Arial" w:hAnsi="Arial" w:cs="Arial"/>
                <w:sz w:val="18"/>
                <w:szCs w:val="18"/>
              </w:rPr>
              <w:t xml:space="preserve"> des connaissances en analyse numérique qui seront utiles dans différents domaines de l’économie : solution de systèmes d’équations, optimisation, </w:t>
            </w:r>
            <w:r w:rsidR="000C69B5">
              <w:rPr>
                <w:rFonts w:ascii="Arial" w:hAnsi="Arial" w:cs="Arial"/>
                <w:sz w:val="18"/>
                <w:szCs w:val="18"/>
              </w:rPr>
              <w:t xml:space="preserve">simulation, </w:t>
            </w:r>
            <w:r>
              <w:rPr>
                <w:rFonts w:ascii="Arial" w:hAnsi="Arial" w:cs="Arial"/>
                <w:sz w:val="18"/>
                <w:szCs w:val="18"/>
              </w:rPr>
              <w:t>méthodes d’approximation.</w:t>
            </w:r>
          </w:p>
        </w:tc>
        <w:tc>
          <w:tcPr>
            <w:tcW w:w="4349" w:type="dxa"/>
            <w:tcBorders>
              <w:top w:val="single" w:sz="4" w:space="0" w:color="2F5496" w:themeColor="accent5" w:themeShade="BF"/>
            </w:tcBorders>
          </w:tcPr>
          <w:p w14:paraId="092288D5" w14:textId="66F07A04" w:rsidR="00F852B2" w:rsidRPr="004751D3" w:rsidRDefault="00F852B2" w:rsidP="00F852B2">
            <w:pPr>
              <w:tabs>
                <w:tab w:val="left" w:pos="1820"/>
                <w:tab w:val="left" w:pos="6548"/>
                <w:tab w:val="left" w:pos="8533"/>
                <w:tab w:val="left" w:pos="15507"/>
              </w:tabs>
              <w:ind w:left="358" w:hanging="141"/>
              <w:rPr>
                <w:rFonts w:ascii="Arial" w:hAnsi="Arial" w:cs="Arial"/>
                <w:sz w:val="16"/>
                <w:szCs w:val="16"/>
              </w:rPr>
            </w:pPr>
            <w:r w:rsidRPr="004751D3">
              <w:rPr>
                <w:rFonts w:ascii="Arial" w:hAnsi="Arial" w:cs="Arial"/>
                <w:b/>
                <w:sz w:val="16"/>
                <w:szCs w:val="16"/>
              </w:rPr>
              <w:t>Trimestre d'entrée en vigueur:</w:t>
            </w:r>
            <w:r w:rsidRPr="004751D3">
              <w:rPr>
                <w:rFonts w:ascii="Arial" w:hAnsi="Arial" w:cs="Arial"/>
                <w:sz w:val="16"/>
                <w:szCs w:val="16"/>
              </w:rPr>
              <w:t xml:space="preserve"> </w:t>
            </w:r>
            <w:r w:rsidR="002D0D73">
              <w:rPr>
                <w:rFonts w:ascii="Arial" w:hAnsi="Arial" w:cs="Arial"/>
                <w:sz w:val="16"/>
                <w:szCs w:val="16"/>
              </w:rPr>
              <w:t>A21</w:t>
            </w:r>
          </w:p>
          <w:p w14:paraId="0CE7FFE4" w14:textId="3285E31D" w:rsidR="00F852B2" w:rsidRPr="004751D3" w:rsidRDefault="00F852B2" w:rsidP="00F852B2">
            <w:pPr>
              <w:tabs>
                <w:tab w:val="left" w:pos="1840"/>
                <w:tab w:val="left" w:pos="6548"/>
                <w:tab w:val="left" w:pos="8533"/>
                <w:tab w:val="left" w:pos="15507"/>
              </w:tabs>
              <w:ind w:left="358" w:hanging="141"/>
              <w:rPr>
                <w:rFonts w:ascii="Arial" w:hAnsi="Arial" w:cs="Arial"/>
                <w:sz w:val="16"/>
                <w:szCs w:val="16"/>
              </w:rPr>
            </w:pPr>
            <w:r w:rsidRPr="004751D3">
              <w:rPr>
                <w:rFonts w:ascii="Arial" w:hAnsi="Arial" w:cs="Arial"/>
                <w:b/>
                <w:sz w:val="16"/>
                <w:szCs w:val="16"/>
              </w:rPr>
              <w:t>Nombre de crédits:</w:t>
            </w:r>
            <w:r w:rsidRPr="004751D3">
              <w:rPr>
                <w:rFonts w:ascii="Arial" w:hAnsi="Arial" w:cs="Arial"/>
                <w:sz w:val="16"/>
                <w:szCs w:val="16"/>
              </w:rPr>
              <w:t xml:space="preserve"> </w:t>
            </w:r>
            <w:r w:rsidR="002D0D73">
              <w:rPr>
                <w:rFonts w:ascii="Arial" w:hAnsi="Arial" w:cs="Arial"/>
                <w:sz w:val="16"/>
                <w:szCs w:val="16"/>
              </w:rPr>
              <w:t>3</w:t>
            </w:r>
          </w:p>
          <w:p w14:paraId="3B507D42" w14:textId="2BC51783" w:rsidR="00F852B2" w:rsidRPr="004751D3" w:rsidRDefault="00F852B2" w:rsidP="00F852B2">
            <w:pPr>
              <w:tabs>
                <w:tab w:val="left" w:pos="1840"/>
                <w:tab w:val="left" w:pos="6548"/>
                <w:tab w:val="left" w:pos="8533"/>
                <w:tab w:val="left" w:pos="15507"/>
              </w:tabs>
              <w:ind w:left="217" w:hanging="284"/>
              <w:rPr>
                <w:rFonts w:ascii="Arial" w:hAnsi="Arial" w:cs="Arial"/>
                <w:sz w:val="16"/>
                <w:szCs w:val="16"/>
              </w:rPr>
            </w:pPr>
            <w:r w:rsidRPr="000A1C17">
              <w:rPr>
                <w:rFonts w:ascii="Arial" w:hAnsi="Arial" w:cs="Arial"/>
                <w:b/>
                <w:color w:val="FF0000"/>
                <w:sz w:val="22"/>
                <w:szCs w:val="22"/>
                <w:vertAlign w:val="superscript"/>
              </w:rPr>
              <w:t>++</w:t>
            </w:r>
            <w:r>
              <w:rPr>
                <w:rFonts w:ascii="Arial" w:hAnsi="Arial" w:cs="Arial"/>
                <w:b/>
                <w:color w:val="FF0000"/>
                <w:sz w:val="18"/>
                <w:szCs w:val="18"/>
                <w:vertAlign w:val="superscript"/>
              </w:rPr>
              <w:t xml:space="preserve">     </w:t>
            </w:r>
            <w:r w:rsidRPr="004751D3">
              <w:rPr>
                <w:rFonts w:ascii="Arial" w:hAnsi="Arial" w:cs="Arial"/>
                <w:b/>
                <w:sz w:val="16"/>
                <w:szCs w:val="16"/>
              </w:rPr>
              <w:t>Barème de notation:</w:t>
            </w:r>
            <w:r w:rsidRPr="004751D3">
              <w:rPr>
                <w:rFonts w:ascii="Arial" w:hAnsi="Arial" w:cs="Arial"/>
                <w:sz w:val="16"/>
                <w:szCs w:val="16"/>
              </w:rPr>
              <w:t xml:space="preserve"> </w:t>
            </w:r>
            <w:r w:rsidR="002D0D73">
              <w:rPr>
                <w:rFonts w:ascii="Arial" w:hAnsi="Arial" w:cs="Arial"/>
                <w:sz w:val="16"/>
                <w:szCs w:val="16"/>
              </w:rPr>
              <w:t>LTC</w:t>
            </w:r>
          </w:p>
          <w:p w14:paraId="19E225FE" w14:textId="60F9320C" w:rsidR="00F852B2" w:rsidRPr="004751D3" w:rsidRDefault="00F852B2" w:rsidP="00F852B2">
            <w:pPr>
              <w:tabs>
                <w:tab w:val="left" w:pos="2830"/>
                <w:tab w:val="left" w:pos="6548"/>
                <w:tab w:val="left" w:pos="8533"/>
                <w:tab w:val="left" w:pos="15507"/>
              </w:tabs>
              <w:ind w:left="358" w:hanging="141"/>
              <w:rPr>
                <w:rFonts w:ascii="Arial" w:hAnsi="Arial" w:cs="Arial"/>
                <w:sz w:val="20"/>
              </w:rPr>
            </w:pPr>
            <w:r w:rsidRPr="004751D3">
              <w:rPr>
                <w:rFonts w:ascii="Arial" w:hAnsi="Arial" w:cs="Arial"/>
                <w:b/>
                <w:sz w:val="16"/>
                <w:szCs w:val="16"/>
              </w:rPr>
              <w:t>Offert aux étudiants libres :</w:t>
            </w:r>
            <w:r w:rsidRPr="004751D3">
              <w:rPr>
                <w:rFonts w:ascii="Arial" w:hAnsi="Arial" w:cs="Arial"/>
                <w:sz w:val="16"/>
                <w:szCs w:val="16"/>
              </w:rPr>
              <w:t xml:space="preserve"> Oui</w:t>
            </w:r>
            <w:r w:rsidRPr="004751D3">
              <w:rPr>
                <w:rFonts w:ascii="Arial" w:hAnsi="Arial" w:cs="Arial"/>
                <w:sz w:val="18"/>
                <w:szCs w:val="18"/>
              </w:rPr>
              <w:t xml:space="preserve"> </w:t>
            </w:r>
            <w:sdt>
              <w:sdtPr>
                <w:rPr>
                  <w:rFonts w:ascii="Arial" w:hAnsi="Arial" w:cs="Arial"/>
                  <w:sz w:val="20"/>
                </w:rPr>
                <w:id w:val="-997424182"/>
                <w14:checkbox>
                  <w14:checked w14:val="0"/>
                  <w14:checkedState w14:val="2612" w14:font="MS Gothic"/>
                  <w14:uncheckedState w14:val="2610" w14:font="MS Gothic"/>
                </w14:checkbox>
              </w:sdtPr>
              <w:sdtEndPr/>
              <w:sdtContent>
                <w:r w:rsidRPr="004751D3">
                  <w:rPr>
                    <w:rFonts w:ascii="MS Gothic" w:eastAsia="MS Gothic" w:hAnsi="MS Gothic" w:cs="Arial" w:hint="eastAsia"/>
                    <w:sz w:val="20"/>
                  </w:rPr>
                  <w:t>☐</w:t>
                </w:r>
              </w:sdtContent>
            </w:sdt>
            <w:r w:rsidR="00CC0129">
              <w:rPr>
                <w:rFonts w:ascii="Arial" w:hAnsi="Arial" w:cs="Arial"/>
                <w:sz w:val="20"/>
              </w:rPr>
              <w:t xml:space="preserve">  </w:t>
            </w:r>
            <w:r w:rsidRPr="004751D3">
              <w:rPr>
                <w:rFonts w:ascii="Arial" w:hAnsi="Arial" w:cs="Arial"/>
                <w:sz w:val="16"/>
                <w:szCs w:val="16"/>
              </w:rPr>
              <w:t xml:space="preserve">Non </w:t>
            </w:r>
            <w:sdt>
              <w:sdtPr>
                <w:rPr>
                  <w:rFonts w:ascii="Arial" w:hAnsi="Arial" w:cs="Arial"/>
                  <w:sz w:val="20"/>
                </w:rPr>
                <w:id w:val="-142968227"/>
                <w14:checkbox>
                  <w14:checked w14:val="1"/>
                  <w14:checkedState w14:val="2612" w14:font="MS Gothic"/>
                  <w14:uncheckedState w14:val="2610" w14:font="MS Gothic"/>
                </w14:checkbox>
              </w:sdtPr>
              <w:sdtEndPr/>
              <w:sdtContent>
                <w:r w:rsidR="00F566DB">
                  <w:rPr>
                    <w:rFonts w:ascii="MS Gothic" w:eastAsia="MS Gothic" w:hAnsi="MS Gothic" w:cs="Arial" w:hint="eastAsia"/>
                    <w:sz w:val="20"/>
                  </w:rPr>
                  <w:t>☒</w:t>
                </w:r>
              </w:sdtContent>
            </w:sdt>
          </w:p>
          <w:p w14:paraId="13D85306" w14:textId="4EBE2476" w:rsidR="00F852B2" w:rsidRPr="006C318D" w:rsidRDefault="00F852B2" w:rsidP="00F852B2">
            <w:pPr>
              <w:tabs>
                <w:tab w:val="left" w:pos="1840"/>
                <w:tab w:val="left" w:pos="2716"/>
                <w:tab w:val="left" w:pos="6548"/>
                <w:tab w:val="left" w:pos="8533"/>
                <w:tab w:val="left" w:pos="15507"/>
              </w:tabs>
              <w:ind w:left="358" w:hanging="432"/>
              <w:rPr>
                <w:rFonts w:ascii="Arial" w:hAnsi="Arial" w:cs="Arial"/>
                <w:sz w:val="20"/>
              </w:rPr>
            </w:pPr>
            <w:r w:rsidRPr="000A1C17">
              <w:rPr>
                <w:rFonts w:ascii="Arial" w:hAnsi="Arial" w:cs="Arial"/>
                <w:b/>
                <w:color w:val="FF0000"/>
                <w:sz w:val="22"/>
                <w:szCs w:val="22"/>
                <w:vertAlign w:val="superscript"/>
              </w:rPr>
              <w:t xml:space="preserve">+++ </w:t>
            </w:r>
            <w:r>
              <w:rPr>
                <w:rFonts w:ascii="Arial" w:hAnsi="Arial" w:cs="Arial"/>
                <w:b/>
                <w:color w:val="FF0000"/>
                <w:sz w:val="18"/>
                <w:szCs w:val="18"/>
                <w:vertAlign w:val="superscript"/>
              </w:rPr>
              <w:t xml:space="preserve">  </w:t>
            </w:r>
            <w:r w:rsidRPr="004751D3">
              <w:rPr>
                <w:rFonts w:ascii="Arial" w:hAnsi="Arial" w:cs="Arial"/>
                <w:b/>
                <w:sz w:val="16"/>
                <w:szCs w:val="16"/>
              </w:rPr>
              <w:t>Cours en ligne :</w:t>
            </w:r>
            <w:r w:rsidRPr="004751D3">
              <w:rPr>
                <w:rFonts w:ascii="Arial" w:hAnsi="Arial" w:cs="Arial"/>
                <w:sz w:val="16"/>
                <w:szCs w:val="16"/>
              </w:rPr>
              <w:t xml:space="preserve"> Oui</w:t>
            </w:r>
            <w:r>
              <w:rPr>
                <w:rFonts w:ascii="Arial" w:hAnsi="Arial" w:cs="Arial"/>
                <w:sz w:val="18"/>
                <w:szCs w:val="18"/>
              </w:rPr>
              <w:t xml:space="preserve"> </w:t>
            </w:r>
            <w:sdt>
              <w:sdtPr>
                <w:rPr>
                  <w:rFonts w:ascii="Arial" w:hAnsi="Arial" w:cs="Arial"/>
                  <w:sz w:val="20"/>
                </w:rPr>
                <w:id w:val="-1340533218"/>
                <w14:checkbox>
                  <w14:checked w14:val="0"/>
                  <w14:checkedState w14:val="2612" w14:font="MS Gothic"/>
                  <w14:uncheckedState w14:val="2610" w14:font="MS Gothic"/>
                </w14:checkbox>
              </w:sdtPr>
              <w:sdtEndPr/>
              <w:sdtContent>
                <w:r w:rsidRPr="004751D3">
                  <w:rPr>
                    <w:rFonts w:ascii="Segoe UI Symbol" w:eastAsia="MS Gothic" w:hAnsi="Segoe UI Symbol" w:cs="Segoe UI Symbol"/>
                    <w:sz w:val="20"/>
                  </w:rPr>
                  <w:t>☐</w:t>
                </w:r>
              </w:sdtContent>
            </w:sdt>
            <w:r w:rsidRPr="006C318D">
              <w:rPr>
                <w:rFonts w:ascii="Arial" w:hAnsi="Arial" w:cs="Arial"/>
              </w:rPr>
              <w:t xml:space="preserve"> </w:t>
            </w:r>
            <w:r>
              <w:rPr>
                <w:rFonts w:ascii="Arial" w:hAnsi="Arial" w:cs="Arial"/>
              </w:rPr>
              <w:t xml:space="preserve"> </w:t>
            </w:r>
            <w:r w:rsidRPr="004751D3">
              <w:rPr>
                <w:rFonts w:ascii="Arial" w:hAnsi="Arial" w:cs="Arial"/>
                <w:sz w:val="16"/>
                <w:szCs w:val="16"/>
              </w:rPr>
              <w:t>Majoritaire</w:t>
            </w:r>
            <w:r>
              <w:rPr>
                <w:rFonts w:ascii="Arial" w:hAnsi="Arial" w:cs="Arial"/>
                <w:sz w:val="16"/>
                <w:szCs w:val="16"/>
              </w:rPr>
              <w:t>ment</w:t>
            </w:r>
            <w:r w:rsidRPr="006C318D">
              <w:rPr>
                <w:rFonts w:ascii="Arial" w:hAnsi="Arial" w:cs="Arial"/>
              </w:rPr>
              <w:t xml:space="preserve"> </w:t>
            </w:r>
            <w:sdt>
              <w:sdtPr>
                <w:rPr>
                  <w:rFonts w:ascii="Arial" w:hAnsi="Arial" w:cs="Arial"/>
                  <w:sz w:val="20"/>
                </w:rPr>
                <w:id w:val="1041936411"/>
                <w14:checkbox>
                  <w14:checked w14:val="0"/>
                  <w14:checkedState w14:val="2612" w14:font="MS Gothic"/>
                  <w14:uncheckedState w14:val="2610" w14:font="MS Gothic"/>
                </w14:checkbox>
              </w:sdtPr>
              <w:sdtEndPr/>
              <w:sdtContent>
                <w:r>
                  <w:rPr>
                    <w:rFonts w:ascii="MS Gothic" w:eastAsia="MS Gothic" w:hAnsi="MS Gothic" w:cs="Arial" w:hint="eastAsia"/>
                    <w:sz w:val="20"/>
                  </w:rPr>
                  <w:t>☐</w:t>
                </w:r>
              </w:sdtContent>
            </w:sdt>
            <w:r>
              <w:rPr>
                <w:rFonts w:ascii="Arial" w:hAnsi="Arial" w:cs="Arial"/>
              </w:rPr>
              <w:t xml:space="preserve">  </w:t>
            </w:r>
            <w:r w:rsidRPr="004751D3">
              <w:rPr>
                <w:rFonts w:ascii="Arial" w:hAnsi="Arial" w:cs="Arial"/>
                <w:sz w:val="16"/>
                <w:szCs w:val="16"/>
              </w:rPr>
              <w:t xml:space="preserve">Non </w:t>
            </w:r>
            <w:sdt>
              <w:sdtPr>
                <w:rPr>
                  <w:rFonts w:ascii="Arial" w:hAnsi="Arial" w:cs="Arial"/>
                  <w:sz w:val="20"/>
                </w:rPr>
                <w:id w:val="-679507269"/>
                <w14:checkbox>
                  <w14:checked w14:val="1"/>
                  <w14:checkedState w14:val="2612" w14:font="MS Gothic"/>
                  <w14:uncheckedState w14:val="2610" w14:font="MS Gothic"/>
                </w14:checkbox>
              </w:sdtPr>
              <w:sdtEndPr/>
              <w:sdtContent>
                <w:r w:rsidR="002D0D73">
                  <w:rPr>
                    <w:rFonts w:ascii="MS Gothic" w:eastAsia="MS Gothic" w:hAnsi="MS Gothic" w:cs="Arial" w:hint="eastAsia"/>
                    <w:sz w:val="20"/>
                  </w:rPr>
                  <w:t>☒</w:t>
                </w:r>
              </w:sdtContent>
            </w:sdt>
          </w:p>
          <w:p w14:paraId="6CF5C72C" w14:textId="6D31BD1B" w:rsidR="00F852B2" w:rsidRPr="008B6AF5" w:rsidRDefault="00F852B2" w:rsidP="000B6D99">
            <w:pPr>
              <w:tabs>
                <w:tab w:val="left" w:pos="1660"/>
                <w:tab w:val="left" w:pos="6548"/>
                <w:tab w:val="left" w:pos="8533"/>
                <w:tab w:val="left" w:pos="15507"/>
              </w:tabs>
              <w:ind w:left="360" w:hanging="141"/>
              <w:rPr>
                <w:rFonts w:ascii="Arial" w:hAnsi="Arial" w:cs="Arial"/>
                <w:sz w:val="16"/>
                <w:szCs w:val="16"/>
              </w:rPr>
            </w:pPr>
            <w:r w:rsidRPr="008B6AF5">
              <w:rPr>
                <w:rFonts w:ascii="Arial" w:hAnsi="Arial" w:cs="Arial"/>
                <w:b/>
                <w:sz w:val="16"/>
                <w:szCs w:val="16"/>
              </w:rPr>
              <w:t>Unité d'attache:</w:t>
            </w:r>
            <w:r w:rsidRPr="008B6AF5">
              <w:rPr>
                <w:rFonts w:ascii="Arial" w:hAnsi="Arial" w:cs="Arial"/>
                <w:sz w:val="16"/>
                <w:szCs w:val="16"/>
              </w:rPr>
              <w:t xml:space="preserve"> </w:t>
            </w:r>
            <w:r w:rsidR="002D0D73">
              <w:rPr>
                <w:rFonts w:ascii="Arial" w:hAnsi="Arial" w:cs="Arial"/>
                <w:sz w:val="16"/>
                <w:szCs w:val="16"/>
              </w:rPr>
              <w:t>Département de sciences économiques</w:t>
            </w:r>
          </w:p>
          <w:p w14:paraId="2BE6D374" w14:textId="43735E67" w:rsidR="00F852B2" w:rsidRPr="008B6AF5" w:rsidRDefault="00F852B2" w:rsidP="000B6D99">
            <w:pPr>
              <w:tabs>
                <w:tab w:val="left" w:pos="1660"/>
                <w:tab w:val="left" w:pos="6548"/>
                <w:tab w:val="left" w:pos="8533"/>
                <w:tab w:val="left" w:pos="15507"/>
              </w:tabs>
              <w:ind w:left="360" w:hanging="425"/>
              <w:rPr>
                <w:rFonts w:ascii="Arial" w:hAnsi="Arial" w:cs="Arial"/>
                <w:sz w:val="16"/>
                <w:szCs w:val="16"/>
              </w:rPr>
            </w:pPr>
            <w:r w:rsidRPr="000A1C17">
              <w:rPr>
                <w:rFonts w:ascii="Arial" w:hAnsi="Arial" w:cs="Arial"/>
                <w:b/>
                <w:color w:val="FF0000"/>
                <w:sz w:val="22"/>
                <w:szCs w:val="22"/>
                <w:vertAlign w:val="superscript"/>
              </w:rPr>
              <w:t>++++</w:t>
            </w:r>
            <w:r>
              <w:rPr>
                <w:rFonts w:ascii="Arial" w:hAnsi="Arial" w:cs="Arial"/>
                <w:b/>
                <w:color w:val="FF0000"/>
                <w:sz w:val="18"/>
                <w:szCs w:val="18"/>
                <w:vertAlign w:val="superscript"/>
              </w:rPr>
              <w:t xml:space="preserve"> </w:t>
            </w:r>
            <w:r w:rsidRPr="008B6AF5">
              <w:rPr>
                <w:rFonts w:ascii="Arial" w:hAnsi="Arial" w:cs="Arial"/>
                <w:b/>
                <w:sz w:val="16"/>
                <w:szCs w:val="16"/>
              </w:rPr>
              <w:t>Élément pédagogique:</w:t>
            </w:r>
            <w:r w:rsidRPr="008B6AF5">
              <w:rPr>
                <w:rFonts w:ascii="Arial" w:hAnsi="Arial" w:cs="Arial"/>
                <w:sz w:val="16"/>
                <w:szCs w:val="16"/>
              </w:rPr>
              <w:t xml:space="preserve"> </w:t>
            </w:r>
            <w:r w:rsidR="00332CC2">
              <w:rPr>
                <w:rFonts w:ascii="Arial" w:hAnsi="Arial" w:cs="Arial"/>
                <w:sz w:val="16"/>
                <w:szCs w:val="16"/>
              </w:rPr>
              <w:t>théorie et travaux pratiques</w:t>
            </w:r>
          </w:p>
          <w:p w14:paraId="514AD558" w14:textId="49245CDB" w:rsidR="00F852B2" w:rsidRPr="008B6AF5" w:rsidRDefault="00F852B2" w:rsidP="000B6D99">
            <w:pPr>
              <w:tabs>
                <w:tab w:val="left" w:pos="1816"/>
                <w:tab w:val="left" w:pos="2485"/>
                <w:tab w:val="left" w:pos="3280"/>
                <w:tab w:val="left" w:pos="6548"/>
                <w:tab w:val="left" w:pos="8533"/>
                <w:tab w:val="left" w:pos="15507"/>
              </w:tabs>
              <w:spacing w:after="20"/>
              <w:ind w:left="360" w:hanging="144"/>
              <w:rPr>
                <w:rFonts w:ascii="Arial" w:hAnsi="Arial" w:cs="Arial"/>
                <w:sz w:val="16"/>
                <w:szCs w:val="16"/>
              </w:rPr>
            </w:pPr>
            <w:r w:rsidRPr="008B6AF5">
              <w:rPr>
                <w:rFonts w:ascii="Arial" w:hAnsi="Arial" w:cs="Arial"/>
                <w:b/>
                <w:sz w:val="16"/>
                <w:szCs w:val="16"/>
              </w:rPr>
              <w:t>Préalables:</w:t>
            </w:r>
            <w:r w:rsidRPr="008B6AF5">
              <w:rPr>
                <w:rFonts w:ascii="Arial" w:hAnsi="Arial" w:cs="Arial"/>
                <w:sz w:val="16"/>
                <w:szCs w:val="16"/>
              </w:rPr>
              <w:t xml:space="preserve"> </w:t>
            </w:r>
            <w:r w:rsidR="00F566DB">
              <w:rPr>
                <w:rFonts w:ascii="Arial" w:hAnsi="Arial" w:cs="Arial"/>
                <w:sz w:val="16"/>
                <w:szCs w:val="16"/>
              </w:rPr>
              <w:t>ECN6013, ECN 6118 et ECN 6350 ou permission du professeur</w:t>
            </w:r>
          </w:p>
          <w:p w14:paraId="3EE76065" w14:textId="77777777" w:rsidR="00F852B2" w:rsidRPr="008B6AF5" w:rsidRDefault="00F852B2" w:rsidP="000B6D99">
            <w:pPr>
              <w:tabs>
                <w:tab w:val="left" w:pos="1816"/>
                <w:tab w:val="left" w:pos="2485"/>
                <w:tab w:val="left" w:pos="3280"/>
                <w:tab w:val="left" w:pos="6548"/>
                <w:tab w:val="left" w:pos="8533"/>
                <w:tab w:val="left" w:pos="15507"/>
              </w:tabs>
              <w:spacing w:after="20"/>
              <w:ind w:left="360" w:hanging="144"/>
              <w:rPr>
                <w:rFonts w:ascii="Arial" w:hAnsi="Arial" w:cs="Arial"/>
                <w:sz w:val="16"/>
                <w:szCs w:val="16"/>
              </w:rPr>
            </w:pPr>
            <w:r w:rsidRPr="008B6AF5">
              <w:rPr>
                <w:rFonts w:ascii="Arial" w:hAnsi="Arial" w:cs="Arial"/>
                <w:b/>
                <w:sz w:val="16"/>
                <w:szCs w:val="16"/>
              </w:rPr>
              <w:t>Concomitant:</w:t>
            </w:r>
            <w:r w:rsidRPr="008B6AF5">
              <w:rPr>
                <w:rFonts w:ascii="Arial" w:hAnsi="Arial" w:cs="Arial"/>
                <w:sz w:val="16"/>
                <w:szCs w:val="16"/>
              </w:rPr>
              <w:t xml:space="preserve"> </w:t>
            </w:r>
          </w:p>
          <w:p w14:paraId="4D69CAD9" w14:textId="77777777" w:rsidR="00F852B2" w:rsidRPr="008B6AF5" w:rsidRDefault="00F852B2" w:rsidP="000B6D99">
            <w:pPr>
              <w:tabs>
                <w:tab w:val="left" w:pos="1816"/>
                <w:tab w:val="left" w:pos="2485"/>
                <w:tab w:val="left" w:pos="3280"/>
                <w:tab w:val="left" w:pos="6548"/>
                <w:tab w:val="left" w:pos="8533"/>
                <w:tab w:val="left" w:pos="15507"/>
              </w:tabs>
              <w:spacing w:after="20"/>
              <w:ind w:left="360" w:hanging="144"/>
              <w:rPr>
                <w:rFonts w:ascii="Arial" w:hAnsi="Arial" w:cs="Arial"/>
                <w:sz w:val="16"/>
                <w:szCs w:val="16"/>
              </w:rPr>
            </w:pPr>
            <w:r w:rsidRPr="008B6AF5">
              <w:rPr>
                <w:rFonts w:ascii="Arial" w:hAnsi="Arial" w:cs="Arial"/>
                <w:b/>
                <w:sz w:val="16"/>
                <w:szCs w:val="16"/>
              </w:rPr>
              <w:t>Cours équivalent:</w:t>
            </w:r>
            <w:r w:rsidRPr="008B6AF5">
              <w:rPr>
                <w:rFonts w:ascii="Arial" w:hAnsi="Arial" w:cs="Arial"/>
                <w:sz w:val="16"/>
                <w:szCs w:val="16"/>
              </w:rPr>
              <w:t xml:space="preserve"> </w:t>
            </w:r>
          </w:p>
          <w:p w14:paraId="0DA87650" w14:textId="675AF782" w:rsidR="0026796B" w:rsidRPr="006C318D" w:rsidRDefault="00F852B2" w:rsidP="00B85DDE">
            <w:pPr>
              <w:tabs>
                <w:tab w:val="left" w:pos="1559"/>
                <w:tab w:val="left" w:pos="2369"/>
                <w:tab w:val="left" w:pos="3280"/>
                <w:tab w:val="left" w:pos="6548"/>
                <w:tab w:val="left" w:pos="8533"/>
                <w:tab w:val="left" w:pos="15507"/>
              </w:tabs>
              <w:ind w:left="239"/>
              <w:rPr>
                <w:rFonts w:ascii="Arial" w:hAnsi="Arial" w:cs="Arial"/>
                <w:b/>
                <w:sz w:val="18"/>
                <w:szCs w:val="18"/>
              </w:rPr>
            </w:pPr>
            <w:r w:rsidRPr="008B6AF5">
              <w:rPr>
                <w:rFonts w:ascii="Arial" w:hAnsi="Arial" w:cs="Arial"/>
                <w:b/>
                <w:i/>
                <w:sz w:val="16"/>
                <w:szCs w:val="16"/>
              </w:rPr>
              <w:t>(</w:t>
            </w:r>
            <w:r w:rsidR="006A2DD8">
              <w:rPr>
                <w:rFonts w:ascii="Arial" w:hAnsi="Arial" w:cs="Arial"/>
                <w:b/>
                <w:i/>
                <w:smallCaps/>
                <w:sz w:val="16"/>
                <w:szCs w:val="16"/>
              </w:rPr>
              <w:t xml:space="preserve">Réservé </w:t>
            </w:r>
            <w:r w:rsidR="00B85DDE">
              <w:rPr>
                <w:rFonts w:ascii="Arial" w:hAnsi="Arial" w:cs="Arial"/>
                <w:b/>
                <w:i/>
                <w:smallCaps/>
                <w:sz w:val="16"/>
                <w:szCs w:val="16"/>
              </w:rPr>
              <w:t>aux</w:t>
            </w:r>
            <w:r w:rsidR="006A2DD8">
              <w:rPr>
                <w:rFonts w:ascii="Arial" w:hAnsi="Arial" w:cs="Arial"/>
                <w:b/>
                <w:i/>
                <w:smallCaps/>
                <w:sz w:val="16"/>
                <w:szCs w:val="16"/>
              </w:rPr>
              <w:t xml:space="preserve"> </w:t>
            </w:r>
            <w:r w:rsidRPr="008B6AF5">
              <w:rPr>
                <w:rFonts w:ascii="Arial" w:hAnsi="Arial" w:cs="Arial"/>
                <w:b/>
                <w:i/>
                <w:smallCaps/>
                <w:sz w:val="16"/>
                <w:szCs w:val="16"/>
              </w:rPr>
              <w:t>ESP</w:t>
            </w:r>
            <w:r w:rsidRPr="008B6AF5">
              <w:rPr>
                <w:rFonts w:ascii="Arial" w:hAnsi="Arial" w:cs="Arial"/>
                <w:b/>
                <w:i/>
                <w:sz w:val="16"/>
                <w:szCs w:val="16"/>
              </w:rPr>
              <w:t xml:space="preserve"> – Regroupement:</w:t>
            </w:r>
            <w:r w:rsidRPr="008B6AF5">
              <w:rPr>
                <w:rFonts w:ascii="Arial" w:hAnsi="Arial" w:cs="Arial"/>
                <w:sz w:val="16"/>
                <w:szCs w:val="16"/>
              </w:rPr>
              <w:t xml:space="preserve"> )</w:t>
            </w:r>
          </w:p>
        </w:tc>
        <w:tc>
          <w:tcPr>
            <w:tcW w:w="2221" w:type="dxa"/>
            <w:tcBorders>
              <w:top w:val="single" w:sz="4" w:space="0" w:color="2F5496" w:themeColor="accent5" w:themeShade="BF"/>
            </w:tcBorders>
          </w:tcPr>
          <w:p w14:paraId="2EF59ACE" w14:textId="1A9DC717" w:rsidR="0072470D" w:rsidRDefault="0072470D" w:rsidP="0072470D">
            <w:pPr>
              <w:tabs>
                <w:tab w:val="left" w:pos="6170"/>
              </w:tabs>
              <w:rPr>
                <w:rFonts w:ascii="Arial" w:hAnsi="Arial" w:cs="Arial"/>
                <w:sz w:val="18"/>
              </w:rPr>
            </w:pPr>
            <w:r w:rsidRPr="002B7A82">
              <w:rPr>
                <w:rFonts w:ascii="Arial" w:hAnsi="Arial" w:cs="Arial"/>
                <w:sz w:val="18"/>
              </w:rPr>
              <w:t>Ce cours doit être ajouté aux programmes suivants :</w:t>
            </w:r>
          </w:p>
          <w:p w14:paraId="31EB7D58" w14:textId="77777777" w:rsidR="002B7A82" w:rsidRPr="002B7A82" w:rsidRDefault="002B7A82" w:rsidP="0072470D">
            <w:pPr>
              <w:tabs>
                <w:tab w:val="left" w:pos="6170"/>
              </w:tabs>
              <w:rPr>
                <w:rFonts w:ascii="Arial" w:hAnsi="Arial" w:cs="Arial"/>
                <w:sz w:val="18"/>
              </w:rPr>
            </w:pPr>
          </w:p>
          <w:p w14:paraId="1F4094E0" w14:textId="2C94F66E" w:rsidR="0072470D" w:rsidRPr="002B7A82" w:rsidRDefault="0072470D" w:rsidP="002B7A82">
            <w:pPr>
              <w:tabs>
                <w:tab w:val="left" w:pos="6170"/>
              </w:tabs>
              <w:rPr>
                <w:rFonts w:ascii="Arial" w:hAnsi="Arial" w:cs="Arial"/>
                <w:sz w:val="18"/>
              </w:rPr>
            </w:pPr>
            <w:r w:rsidRPr="002B7A82">
              <w:rPr>
                <w:rFonts w:ascii="Arial" w:hAnsi="Arial" w:cs="Arial"/>
                <w:sz w:val="18"/>
              </w:rPr>
              <w:t xml:space="preserve">Maîtrise en </w:t>
            </w:r>
            <w:r w:rsidR="002C2DD6" w:rsidRPr="002B7A82">
              <w:rPr>
                <w:rFonts w:ascii="Arial" w:hAnsi="Arial" w:cs="Arial"/>
                <w:sz w:val="18"/>
              </w:rPr>
              <w:t>sciences économiques</w:t>
            </w:r>
            <w:r w:rsidRPr="002B7A82">
              <w:rPr>
                <w:rFonts w:ascii="Arial" w:hAnsi="Arial" w:cs="Arial"/>
                <w:sz w:val="18"/>
              </w:rPr>
              <w:t xml:space="preserve"> (2-</w:t>
            </w:r>
            <w:r w:rsidR="002C2DD6" w:rsidRPr="002B7A82">
              <w:rPr>
                <w:rFonts w:ascii="Arial" w:hAnsi="Arial" w:cs="Arial"/>
                <w:sz w:val="18"/>
              </w:rPr>
              <w:t>240</w:t>
            </w:r>
            <w:r w:rsidRPr="002B7A82">
              <w:rPr>
                <w:rFonts w:ascii="Arial" w:hAnsi="Arial" w:cs="Arial"/>
                <w:sz w:val="18"/>
              </w:rPr>
              <w:t>-1-0),</w:t>
            </w:r>
            <w:r w:rsidR="002D0D73">
              <w:rPr>
                <w:rFonts w:ascii="Arial" w:hAnsi="Arial" w:cs="Arial"/>
                <w:sz w:val="18"/>
              </w:rPr>
              <w:t xml:space="preserve"> version 10 (A09) :</w:t>
            </w:r>
            <w:r w:rsidRPr="002B7A82">
              <w:rPr>
                <w:rFonts w:ascii="Arial" w:hAnsi="Arial" w:cs="Arial"/>
                <w:sz w:val="18"/>
              </w:rPr>
              <w:t xml:space="preserve"> Bloc </w:t>
            </w:r>
            <w:r w:rsidR="002B7A82" w:rsidRPr="002B7A82">
              <w:rPr>
                <w:rFonts w:ascii="Arial" w:hAnsi="Arial" w:cs="Arial"/>
                <w:sz w:val="18"/>
              </w:rPr>
              <w:t>70C</w:t>
            </w:r>
            <w:r w:rsidR="002D0D73">
              <w:rPr>
                <w:rFonts w:ascii="Arial" w:hAnsi="Arial" w:cs="Arial"/>
                <w:sz w:val="18"/>
              </w:rPr>
              <w:t>;</w:t>
            </w:r>
            <w:r w:rsidRPr="002B7A82">
              <w:rPr>
                <w:rFonts w:ascii="Arial" w:hAnsi="Arial" w:cs="Arial"/>
                <w:sz w:val="18"/>
              </w:rPr>
              <w:t xml:space="preserve"> </w:t>
            </w:r>
          </w:p>
          <w:p w14:paraId="05FFD8F2" w14:textId="77777777" w:rsidR="002B7A82" w:rsidRDefault="002B7A82" w:rsidP="0072470D">
            <w:pPr>
              <w:tabs>
                <w:tab w:val="left" w:pos="6170"/>
              </w:tabs>
              <w:ind w:left="720"/>
              <w:rPr>
                <w:rFonts w:ascii="Arial" w:hAnsi="Arial" w:cs="Arial"/>
                <w:sz w:val="18"/>
                <w:highlight w:val="yellow"/>
              </w:rPr>
            </w:pPr>
          </w:p>
          <w:p w14:paraId="0B9C0628" w14:textId="07B52E08" w:rsidR="0072470D" w:rsidRPr="002B7A82" w:rsidRDefault="0072470D" w:rsidP="002B7A82">
            <w:pPr>
              <w:tabs>
                <w:tab w:val="left" w:pos="6170"/>
              </w:tabs>
              <w:rPr>
                <w:rFonts w:ascii="Arial" w:hAnsi="Arial" w:cs="Arial"/>
                <w:sz w:val="18"/>
              </w:rPr>
            </w:pPr>
            <w:r w:rsidRPr="002B7A82">
              <w:rPr>
                <w:rFonts w:ascii="Arial" w:hAnsi="Arial" w:cs="Arial"/>
                <w:sz w:val="18"/>
              </w:rPr>
              <w:t xml:space="preserve">Doctorat en </w:t>
            </w:r>
            <w:r w:rsidR="002B7A82" w:rsidRPr="002B7A82">
              <w:rPr>
                <w:rFonts w:ascii="Arial" w:hAnsi="Arial" w:cs="Arial"/>
                <w:sz w:val="18"/>
              </w:rPr>
              <w:t>sciences économiques</w:t>
            </w:r>
            <w:r w:rsidRPr="002B7A82">
              <w:rPr>
                <w:rFonts w:ascii="Arial" w:hAnsi="Arial" w:cs="Arial"/>
                <w:sz w:val="18"/>
              </w:rPr>
              <w:t xml:space="preserve"> (</w:t>
            </w:r>
            <w:r w:rsidR="002B7A82" w:rsidRPr="002B7A82">
              <w:rPr>
                <w:rFonts w:ascii="Arial" w:hAnsi="Arial" w:cs="Arial"/>
                <w:sz w:val="18"/>
              </w:rPr>
              <w:t>3</w:t>
            </w:r>
            <w:r w:rsidRPr="002B7A82">
              <w:rPr>
                <w:rFonts w:ascii="Arial" w:hAnsi="Arial" w:cs="Arial"/>
                <w:sz w:val="18"/>
              </w:rPr>
              <w:t>-</w:t>
            </w:r>
            <w:r w:rsidR="002B7A82" w:rsidRPr="002B7A82">
              <w:rPr>
                <w:rFonts w:ascii="Arial" w:hAnsi="Arial" w:cs="Arial"/>
                <w:sz w:val="18"/>
              </w:rPr>
              <w:t>240</w:t>
            </w:r>
            <w:r w:rsidRPr="002B7A82">
              <w:rPr>
                <w:rFonts w:ascii="Arial" w:hAnsi="Arial" w:cs="Arial"/>
                <w:sz w:val="18"/>
              </w:rPr>
              <w:t>-</w:t>
            </w:r>
            <w:r w:rsidR="002B7A82" w:rsidRPr="002B7A82">
              <w:rPr>
                <w:rFonts w:ascii="Arial" w:hAnsi="Arial" w:cs="Arial"/>
                <w:sz w:val="18"/>
              </w:rPr>
              <w:t>1-0)</w:t>
            </w:r>
            <w:r w:rsidR="002D0D73">
              <w:rPr>
                <w:rFonts w:ascii="Arial" w:hAnsi="Arial" w:cs="Arial"/>
                <w:sz w:val="18"/>
              </w:rPr>
              <w:t xml:space="preserve">, version 04 (A93)  </w:t>
            </w:r>
          </w:p>
          <w:p w14:paraId="12CF9177" w14:textId="77777777" w:rsidR="0026796B" w:rsidRPr="006C318D" w:rsidRDefault="0026796B" w:rsidP="00B0246F">
            <w:pPr>
              <w:tabs>
                <w:tab w:val="left" w:pos="6548"/>
                <w:tab w:val="left" w:pos="8533"/>
                <w:tab w:val="left" w:pos="15507"/>
              </w:tabs>
              <w:ind w:left="-16"/>
              <w:rPr>
                <w:rFonts w:ascii="Arial" w:hAnsi="Arial" w:cs="Arial"/>
                <w:sz w:val="18"/>
                <w:szCs w:val="18"/>
              </w:rPr>
            </w:pPr>
          </w:p>
        </w:tc>
      </w:tr>
    </w:tbl>
    <w:p w14:paraId="1B90896B" w14:textId="77777777" w:rsidR="00F852B2" w:rsidRPr="006C318D" w:rsidRDefault="00F852B2" w:rsidP="00F852B2">
      <w:pPr>
        <w:tabs>
          <w:tab w:val="left" w:pos="567"/>
          <w:tab w:val="left" w:pos="15932"/>
        </w:tabs>
        <w:spacing w:before="40"/>
        <w:ind w:left="461" w:right="173" w:hanging="461"/>
        <w:rPr>
          <w:rFonts w:ascii="Arial" w:hAnsi="Arial" w:cs="Arial"/>
          <w:b/>
          <w:i/>
          <w:sz w:val="16"/>
          <w:szCs w:val="16"/>
        </w:rPr>
      </w:pPr>
      <w:r w:rsidRPr="006C318D">
        <w:rPr>
          <w:rFonts w:ascii="Arial" w:hAnsi="Arial" w:cs="Arial"/>
          <w:b/>
          <w:i/>
          <w:sz w:val="16"/>
          <w:szCs w:val="16"/>
          <w:u w:val="single"/>
        </w:rPr>
        <w:t>N.B.</w:t>
      </w:r>
      <w:r w:rsidRPr="006C318D">
        <w:rPr>
          <w:rFonts w:ascii="Arial" w:hAnsi="Arial" w:cs="Arial"/>
          <w:b/>
          <w:i/>
          <w:sz w:val="16"/>
          <w:szCs w:val="16"/>
        </w:rPr>
        <w:t xml:space="preserve"> </w:t>
      </w:r>
      <w:r>
        <w:rPr>
          <w:rFonts w:ascii="Arial" w:hAnsi="Arial" w:cs="Arial"/>
          <w:b/>
          <w:i/>
          <w:sz w:val="16"/>
          <w:szCs w:val="16"/>
        </w:rPr>
        <w:tab/>
      </w:r>
      <w:r w:rsidRPr="006C318D">
        <w:rPr>
          <w:rFonts w:ascii="Arial" w:hAnsi="Arial" w:cs="Arial"/>
          <w:b/>
          <w:i/>
          <w:sz w:val="16"/>
          <w:szCs w:val="16"/>
        </w:rPr>
        <w:t>Inscrire uniquement les cours à créer, à modifier et à abolir.</w:t>
      </w:r>
    </w:p>
    <w:p w14:paraId="12F488B1" w14:textId="77777777" w:rsidR="00F852B2" w:rsidRPr="006C318D" w:rsidRDefault="00F852B2" w:rsidP="00F852B2">
      <w:pPr>
        <w:tabs>
          <w:tab w:val="left" w:pos="6548"/>
          <w:tab w:val="left" w:pos="8533"/>
          <w:tab w:val="left" w:pos="15507"/>
        </w:tabs>
        <w:spacing w:after="40"/>
        <w:ind w:left="462" w:hanging="462"/>
        <w:rPr>
          <w:rFonts w:ascii="Arial" w:hAnsi="Arial" w:cs="Arial"/>
          <w:sz w:val="16"/>
          <w:szCs w:val="16"/>
        </w:rPr>
      </w:pPr>
      <w:r w:rsidRPr="009C7982">
        <w:rPr>
          <w:rFonts w:ascii="Arial" w:hAnsi="Arial" w:cs="Arial"/>
          <w:b/>
          <w:color w:val="FF0000"/>
          <w:szCs w:val="24"/>
        </w:rPr>
        <w:t>*</w:t>
      </w:r>
      <w:r w:rsidRPr="006C318D">
        <w:rPr>
          <w:rFonts w:ascii="Arial" w:hAnsi="Arial" w:cs="Arial"/>
          <w:b/>
          <w:sz w:val="16"/>
          <w:szCs w:val="16"/>
        </w:rPr>
        <w:tab/>
      </w:r>
      <w:r w:rsidRPr="006C318D">
        <w:rPr>
          <w:rFonts w:ascii="Arial" w:hAnsi="Arial" w:cs="Arial"/>
          <w:i/>
          <w:sz w:val="16"/>
          <w:szCs w:val="16"/>
        </w:rPr>
        <w:t>Indiquer s'il s'agit d'une '</w:t>
      </w:r>
      <w:r w:rsidRPr="006C318D">
        <w:rPr>
          <w:rFonts w:ascii="Arial" w:hAnsi="Arial" w:cs="Arial"/>
          <w:b/>
          <w:i/>
          <w:sz w:val="16"/>
          <w:szCs w:val="16"/>
        </w:rPr>
        <w:t>Création</w:t>
      </w:r>
      <w:r w:rsidRPr="006C318D">
        <w:rPr>
          <w:rFonts w:ascii="Arial" w:hAnsi="Arial" w:cs="Arial"/>
          <w:i/>
          <w:sz w:val="16"/>
          <w:szCs w:val="16"/>
        </w:rPr>
        <w:t>' de cours, ou d'une '</w:t>
      </w:r>
      <w:r w:rsidRPr="006C318D">
        <w:rPr>
          <w:rFonts w:ascii="Arial" w:hAnsi="Arial" w:cs="Arial"/>
          <w:b/>
          <w:i/>
          <w:sz w:val="16"/>
          <w:szCs w:val="16"/>
        </w:rPr>
        <w:t>Modification dans le titre'</w:t>
      </w:r>
      <w:r w:rsidRPr="006C318D">
        <w:rPr>
          <w:rFonts w:ascii="Arial" w:hAnsi="Arial" w:cs="Arial"/>
          <w:i/>
          <w:sz w:val="16"/>
          <w:szCs w:val="16"/>
        </w:rPr>
        <w:t xml:space="preserve"> ou d'une '</w:t>
      </w:r>
      <w:r w:rsidRPr="006C318D">
        <w:rPr>
          <w:rFonts w:ascii="Arial" w:hAnsi="Arial" w:cs="Arial"/>
          <w:b/>
          <w:i/>
          <w:sz w:val="16"/>
          <w:szCs w:val="16"/>
        </w:rPr>
        <w:t>Modification dans le descriptif</w:t>
      </w:r>
      <w:r w:rsidRPr="006C318D">
        <w:rPr>
          <w:rFonts w:ascii="Arial" w:hAnsi="Arial" w:cs="Arial"/>
          <w:i/>
          <w:sz w:val="16"/>
          <w:szCs w:val="16"/>
        </w:rPr>
        <w:t>'</w:t>
      </w:r>
      <w:r>
        <w:rPr>
          <w:rFonts w:ascii="Arial" w:hAnsi="Arial" w:cs="Arial"/>
          <w:i/>
          <w:sz w:val="16"/>
          <w:szCs w:val="16"/>
        </w:rPr>
        <w:t xml:space="preserve"> (ou autre)</w:t>
      </w:r>
      <w:r w:rsidRPr="006C318D">
        <w:rPr>
          <w:rFonts w:ascii="Arial" w:hAnsi="Arial" w:cs="Arial"/>
          <w:i/>
          <w:sz w:val="16"/>
          <w:szCs w:val="16"/>
        </w:rPr>
        <w:t>, ou d'une '</w:t>
      </w:r>
      <w:r w:rsidRPr="006C318D">
        <w:rPr>
          <w:rFonts w:ascii="Arial" w:hAnsi="Arial" w:cs="Arial"/>
          <w:b/>
          <w:i/>
          <w:sz w:val="16"/>
          <w:szCs w:val="16"/>
        </w:rPr>
        <w:t>Abolition</w:t>
      </w:r>
      <w:r w:rsidRPr="006C318D">
        <w:rPr>
          <w:rFonts w:ascii="Arial" w:hAnsi="Arial" w:cs="Arial"/>
          <w:i/>
          <w:sz w:val="16"/>
          <w:szCs w:val="16"/>
        </w:rPr>
        <w:t>' de cours.</w:t>
      </w:r>
    </w:p>
    <w:p w14:paraId="4A2CB854" w14:textId="77777777" w:rsidR="00F852B2" w:rsidRPr="006C318D" w:rsidRDefault="00F852B2" w:rsidP="00F852B2">
      <w:pPr>
        <w:tabs>
          <w:tab w:val="left" w:pos="6548"/>
          <w:tab w:val="left" w:pos="8533"/>
          <w:tab w:val="left" w:pos="15507"/>
        </w:tabs>
        <w:spacing w:after="40"/>
        <w:ind w:left="462" w:hanging="462"/>
        <w:rPr>
          <w:rFonts w:ascii="Arial" w:hAnsi="Arial" w:cs="Arial"/>
          <w:i/>
          <w:sz w:val="16"/>
          <w:szCs w:val="16"/>
        </w:rPr>
      </w:pPr>
      <w:r w:rsidRPr="009C7982">
        <w:rPr>
          <w:rFonts w:ascii="Arial" w:hAnsi="Arial" w:cs="Arial"/>
          <w:b/>
          <w:color w:val="FF0000"/>
          <w:szCs w:val="24"/>
        </w:rPr>
        <w:t>**</w:t>
      </w:r>
      <w:r w:rsidRPr="009C7982">
        <w:rPr>
          <w:rFonts w:ascii="Arial" w:hAnsi="Arial" w:cs="Arial"/>
          <w:i/>
          <w:color w:val="FF0000"/>
          <w:sz w:val="16"/>
          <w:szCs w:val="16"/>
        </w:rPr>
        <w:t xml:space="preserve"> </w:t>
      </w:r>
      <w:r w:rsidRPr="006C318D">
        <w:rPr>
          <w:rFonts w:ascii="Arial" w:hAnsi="Arial" w:cs="Arial"/>
          <w:i/>
          <w:sz w:val="16"/>
          <w:szCs w:val="16"/>
        </w:rPr>
        <w:tab/>
        <w:t xml:space="preserve">S'il s'agit d'une </w:t>
      </w:r>
      <w:r w:rsidRPr="006C318D">
        <w:rPr>
          <w:rFonts w:ascii="Arial" w:hAnsi="Arial" w:cs="Arial"/>
          <w:b/>
          <w:i/>
          <w:sz w:val="16"/>
          <w:szCs w:val="16"/>
        </w:rPr>
        <w:t>création de cours ou d'une modification dans le titre</w:t>
      </w:r>
      <w:r w:rsidRPr="006C318D">
        <w:rPr>
          <w:rFonts w:ascii="Arial" w:hAnsi="Arial" w:cs="Arial"/>
          <w:i/>
          <w:sz w:val="16"/>
          <w:szCs w:val="16"/>
        </w:rPr>
        <w:t xml:space="preserve">, notez que le </w:t>
      </w:r>
      <w:r w:rsidRPr="004751D3">
        <w:rPr>
          <w:rFonts w:ascii="Arial" w:hAnsi="Arial" w:cs="Arial"/>
          <w:b/>
          <w:i/>
          <w:sz w:val="16"/>
          <w:szCs w:val="16"/>
          <w:u w:val="single"/>
        </w:rPr>
        <w:t>titre long</w:t>
      </w:r>
      <w:r w:rsidRPr="004751D3">
        <w:rPr>
          <w:rFonts w:ascii="Arial" w:hAnsi="Arial" w:cs="Arial"/>
          <w:b/>
          <w:i/>
          <w:sz w:val="16"/>
          <w:szCs w:val="16"/>
        </w:rPr>
        <w:t xml:space="preserve"> doit avoir un maximum de 50 caractères</w:t>
      </w:r>
      <w:r>
        <w:rPr>
          <w:rFonts w:ascii="Arial" w:hAnsi="Arial" w:cs="Arial"/>
          <w:i/>
          <w:sz w:val="16"/>
          <w:szCs w:val="16"/>
        </w:rPr>
        <w:t xml:space="preserve"> incluant les espaces; s'il</w:t>
      </w:r>
      <w:r w:rsidRPr="006C318D">
        <w:rPr>
          <w:rFonts w:ascii="Arial" w:hAnsi="Arial" w:cs="Arial"/>
          <w:i/>
          <w:sz w:val="16"/>
          <w:szCs w:val="16"/>
        </w:rPr>
        <w:t xml:space="preserve"> dépasse 30 caractères, il faudra un </w:t>
      </w:r>
      <w:r w:rsidRPr="004751D3">
        <w:rPr>
          <w:rFonts w:ascii="Arial" w:hAnsi="Arial" w:cs="Arial"/>
          <w:b/>
          <w:i/>
          <w:sz w:val="16"/>
          <w:szCs w:val="16"/>
          <w:u w:val="single"/>
        </w:rPr>
        <w:t>titre court</w:t>
      </w:r>
      <w:r w:rsidRPr="004751D3">
        <w:rPr>
          <w:rFonts w:ascii="Arial" w:hAnsi="Arial" w:cs="Arial"/>
          <w:b/>
          <w:i/>
          <w:sz w:val="16"/>
          <w:szCs w:val="16"/>
        </w:rPr>
        <w:t xml:space="preserve"> d'un maximum de 30 caractères</w:t>
      </w:r>
      <w:r w:rsidRPr="006C318D">
        <w:rPr>
          <w:rFonts w:ascii="Arial" w:hAnsi="Arial" w:cs="Arial"/>
          <w:i/>
          <w:sz w:val="16"/>
          <w:szCs w:val="16"/>
        </w:rPr>
        <w:t>, incluant</w:t>
      </w:r>
      <w:r>
        <w:rPr>
          <w:rFonts w:ascii="Arial" w:hAnsi="Arial" w:cs="Arial"/>
          <w:i/>
          <w:sz w:val="16"/>
          <w:szCs w:val="16"/>
        </w:rPr>
        <w:t xml:space="preserve"> les</w:t>
      </w:r>
      <w:r w:rsidRPr="006C318D">
        <w:rPr>
          <w:rFonts w:ascii="Arial" w:hAnsi="Arial" w:cs="Arial"/>
          <w:i/>
          <w:sz w:val="16"/>
          <w:szCs w:val="16"/>
        </w:rPr>
        <w:t xml:space="preserve"> espaces.</w:t>
      </w:r>
    </w:p>
    <w:p w14:paraId="30A85A0A" w14:textId="77777777" w:rsidR="00F852B2" w:rsidRDefault="00F852B2" w:rsidP="00F852B2">
      <w:pPr>
        <w:tabs>
          <w:tab w:val="left" w:pos="6548"/>
          <w:tab w:val="left" w:pos="8533"/>
          <w:tab w:val="left" w:pos="15507"/>
        </w:tabs>
        <w:spacing w:after="40"/>
        <w:ind w:left="462" w:hanging="462"/>
        <w:rPr>
          <w:rFonts w:ascii="Arial" w:hAnsi="Arial" w:cs="Arial"/>
          <w:i/>
          <w:sz w:val="16"/>
          <w:szCs w:val="16"/>
        </w:rPr>
      </w:pPr>
      <w:r w:rsidRPr="009C7982">
        <w:rPr>
          <w:rFonts w:ascii="Arial" w:hAnsi="Arial" w:cs="Arial"/>
          <w:b/>
          <w:color w:val="FF0000"/>
          <w:szCs w:val="24"/>
        </w:rPr>
        <w:t>***</w:t>
      </w:r>
      <w:r w:rsidRPr="006C318D">
        <w:rPr>
          <w:rFonts w:ascii="Arial" w:hAnsi="Arial" w:cs="Arial"/>
          <w:b/>
          <w:szCs w:val="24"/>
        </w:rPr>
        <w:tab/>
      </w:r>
      <w:r w:rsidRPr="006C318D">
        <w:rPr>
          <w:rFonts w:ascii="Arial" w:hAnsi="Arial" w:cs="Arial"/>
          <w:i/>
          <w:sz w:val="16"/>
          <w:szCs w:val="16"/>
        </w:rPr>
        <w:t>S'il s'agit d'une</w:t>
      </w:r>
      <w:r w:rsidRPr="006C318D">
        <w:rPr>
          <w:rFonts w:ascii="Arial" w:hAnsi="Arial" w:cs="Arial"/>
          <w:b/>
          <w:i/>
          <w:sz w:val="16"/>
          <w:szCs w:val="16"/>
        </w:rPr>
        <w:t xml:space="preserve"> création de cours ou d'une modification dans le descriptif, </w:t>
      </w:r>
      <w:r w:rsidRPr="006C318D">
        <w:rPr>
          <w:rFonts w:ascii="Arial" w:hAnsi="Arial" w:cs="Arial"/>
          <w:i/>
          <w:sz w:val="16"/>
          <w:szCs w:val="16"/>
        </w:rPr>
        <w:t>notez qu'il faudra que l</w:t>
      </w:r>
      <w:r>
        <w:rPr>
          <w:rFonts w:ascii="Arial" w:hAnsi="Arial" w:cs="Arial"/>
          <w:i/>
          <w:sz w:val="16"/>
          <w:szCs w:val="16"/>
        </w:rPr>
        <w:t>e</w:t>
      </w:r>
      <w:r w:rsidRPr="006C318D">
        <w:rPr>
          <w:rFonts w:ascii="Arial" w:hAnsi="Arial" w:cs="Arial"/>
          <w:i/>
          <w:sz w:val="16"/>
          <w:szCs w:val="16"/>
        </w:rPr>
        <w:t xml:space="preserve"> </w:t>
      </w:r>
      <w:r w:rsidRPr="006C318D">
        <w:rPr>
          <w:rFonts w:ascii="Arial" w:hAnsi="Arial" w:cs="Arial"/>
          <w:b/>
          <w:i/>
          <w:sz w:val="16"/>
          <w:szCs w:val="16"/>
        </w:rPr>
        <w:t>br</w:t>
      </w:r>
      <w:r>
        <w:rPr>
          <w:rFonts w:ascii="Arial" w:hAnsi="Arial" w:cs="Arial"/>
          <w:b/>
          <w:i/>
          <w:sz w:val="16"/>
          <w:szCs w:val="16"/>
        </w:rPr>
        <w:t>ef</w:t>
      </w:r>
      <w:r w:rsidRPr="006C318D">
        <w:rPr>
          <w:rFonts w:ascii="Arial" w:hAnsi="Arial" w:cs="Arial"/>
          <w:b/>
          <w:i/>
          <w:sz w:val="16"/>
          <w:szCs w:val="16"/>
        </w:rPr>
        <w:t xml:space="preserve"> descripti</w:t>
      </w:r>
      <w:r>
        <w:rPr>
          <w:rFonts w:ascii="Arial" w:hAnsi="Arial" w:cs="Arial"/>
          <w:b/>
          <w:i/>
          <w:sz w:val="16"/>
          <w:szCs w:val="16"/>
        </w:rPr>
        <w:t>f</w:t>
      </w:r>
      <w:r w:rsidRPr="006C318D">
        <w:rPr>
          <w:rFonts w:ascii="Arial" w:hAnsi="Arial" w:cs="Arial"/>
          <w:b/>
          <w:i/>
          <w:sz w:val="16"/>
          <w:szCs w:val="16"/>
        </w:rPr>
        <w:t xml:space="preserve"> du cours</w:t>
      </w:r>
      <w:r w:rsidRPr="006C318D">
        <w:rPr>
          <w:rFonts w:ascii="Arial" w:hAnsi="Arial" w:cs="Arial"/>
          <w:i/>
          <w:sz w:val="16"/>
          <w:szCs w:val="16"/>
        </w:rPr>
        <w:t>, qui sera publié sur le site Web Admission, devra comporter</w:t>
      </w:r>
      <w:r w:rsidRPr="006C318D">
        <w:rPr>
          <w:rFonts w:ascii="Arial" w:hAnsi="Arial" w:cs="Arial"/>
          <w:b/>
          <w:i/>
          <w:sz w:val="16"/>
          <w:szCs w:val="16"/>
        </w:rPr>
        <w:t xml:space="preserve"> un maximum de 250 caractères</w:t>
      </w:r>
      <w:r>
        <w:rPr>
          <w:rFonts w:ascii="Arial" w:hAnsi="Arial" w:cs="Arial"/>
          <w:i/>
          <w:sz w:val="16"/>
          <w:szCs w:val="16"/>
        </w:rPr>
        <w:t xml:space="preserve">, </w:t>
      </w:r>
      <w:r w:rsidRPr="006C318D">
        <w:rPr>
          <w:rFonts w:ascii="Arial" w:hAnsi="Arial" w:cs="Arial"/>
          <w:i/>
          <w:sz w:val="16"/>
          <w:szCs w:val="16"/>
        </w:rPr>
        <w:t>incluant</w:t>
      </w:r>
      <w:r>
        <w:rPr>
          <w:rFonts w:ascii="Arial" w:hAnsi="Arial" w:cs="Arial"/>
          <w:i/>
          <w:sz w:val="16"/>
          <w:szCs w:val="16"/>
        </w:rPr>
        <w:t xml:space="preserve"> les</w:t>
      </w:r>
      <w:r w:rsidRPr="006C318D">
        <w:rPr>
          <w:rFonts w:ascii="Arial" w:hAnsi="Arial" w:cs="Arial"/>
          <w:i/>
          <w:sz w:val="16"/>
          <w:szCs w:val="16"/>
        </w:rPr>
        <w:t xml:space="preserve"> espaces et</w:t>
      </w:r>
      <w:r>
        <w:rPr>
          <w:rFonts w:ascii="Arial" w:hAnsi="Arial" w:cs="Arial"/>
          <w:i/>
          <w:sz w:val="16"/>
          <w:szCs w:val="16"/>
        </w:rPr>
        <w:t xml:space="preserve"> la</w:t>
      </w:r>
      <w:r w:rsidRPr="006C318D">
        <w:rPr>
          <w:rFonts w:ascii="Arial" w:hAnsi="Arial" w:cs="Arial"/>
          <w:i/>
          <w:sz w:val="16"/>
          <w:szCs w:val="16"/>
        </w:rPr>
        <w:t xml:space="preserve"> ponctuation.</w:t>
      </w:r>
    </w:p>
    <w:p w14:paraId="4592FE36" w14:textId="77777777" w:rsidR="00F852B2" w:rsidRPr="006C318D" w:rsidRDefault="00F852B2" w:rsidP="00F852B2">
      <w:pPr>
        <w:tabs>
          <w:tab w:val="left" w:pos="6548"/>
          <w:tab w:val="left" w:pos="8533"/>
          <w:tab w:val="left" w:pos="15507"/>
        </w:tabs>
        <w:spacing w:after="40"/>
        <w:ind w:left="462" w:hanging="462"/>
        <w:rPr>
          <w:rFonts w:ascii="Arial" w:hAnsi="Arial" w:cs="Arial"/>
          <w:i/>
          <w:sz w:val="16"/>
          <w:szCs w:val="16"/>
        </w:rPr>
      </w:pPr>
      <w:r w:rsidRPr="000A1C17">
        <w:rPr>
          <w:rFonts w:ascii="Arial" w:hAnsi="Arial" w:cs="Arial"/>
          <w:b/>
          <w:color w:val="FF0000"/>
          <w:sz w:val="22"/>
          <w:szCs w:val="22"/>
          <w:vertAlign w:val="superscript"/>
        </w:rPr>
        <w:t>+</w:t>
      </w:r>
      <w:r w:rsidRPr="006C318D">
        <w:rPr>
          <w:rFonts w:ascii="Arial" w:hAnsi="Arial" w:cs="Arial"/>
          <w:i/>
          <w:sz w:val="16"/>
          <w:szCs w:val="16"/>
        </w:rPr>
        <w:tab/>
        <w:t>Si vous avez des questions</w:t>
      </w:r>
      <w:r>
        <w:rPr>
          <w:rFonts w:ascii="Arial" w:hAnsi="Arial" w:cs="Arial"/>
          <w:i/>
          <w:sz w:val="16"/>
          <w:szCs w:val="16"/>
        </w:rPr>
        <w:t xml:space="preserve"> concernant les informations techniques</w:t>
      </w:r>
      <w:r w:rsidRPr="006C318D">
        <w:rPr>
          <w:rFonts w:ascii="Arial" w:hAnsi="Arial" w:cs="Arial"/>
          <w:i/>
          <w:sz w:val="16"/>
          <w:szCs w:val="16"/>
        </w:rPr>
        <w:t xml:space="preserve">, communiquez </w:t>
      </w:r>
      <w:r w:rsidRPr="00944EE8">
        <w:rPr>
          <w:rFonts w:ascii="Arial" w:hAnsi="Arial" w:cs="Arial"/>
          <w:i/>
          <w:sz w:val="16"/>
          <w:szCs w:val="16"/>
        </w:rPr>
        <w:t>avec</w:t>
      </w:r>
      <w:r w:rsidRPr="008713E4">
        <w:rPr>
          <w:rFonts w:ascii="Arial" w:hAnsi="Arial" w:cs="Arial"/>
          <w:i/>
          <w:sz w:val="16"/>
          <w:szCs w:val="16"/>
        </w:rPr>
        <w:t xml:space="preserve"> </w:t>
      </w:r>
      <w:r>
        <w:rPr>
          <w:rFonts w:ascii="Arial" w:hAnsi="Arial" w:cs="Arial"/>
          <w:i/>
          <w:sz w:val="16"/>
          <w:szCs w:val="16"/>
        </w:rPr>
        <w:t>Lyne Racine (poste 1535).</w:t>
      </w:r>
    </w:p>
    <w:p w14:paraId="332F2985" w14:textId="77777777" w:rsidR="00F852B2" w:rsidRDefault="00F852B2" w:rsidP="00F852B2">
      <w:pPr>
        <w:tabs>
          <w:tab w:val="left" w:pos="6548"/>
          <w:tab w:val="left" w:pos="8533"/>
          <w:tab w:val="left" w:pos="15507"/>
        </w:tabs>
        <w:spacing w:after="40"/>
        <w:ind w:left="462" w:hanging="462"/>
        <w:rPr>
          <w:rFonts w:ascii="Arial" w:hAnsi="Arial" w:cs="Arial"/>
          <w:i/>
          <w:sz w:val="16"/>
          <w:szCs w:val="16"/>
        </w:rPr>
      </w:pPr>
      <w:r w:rsidRPr="000A1C17">
        <w:rPr>
          <w:rFonts w:ascii="Arial" w:hAnsi="Arial" w:cs="Arial"/>
          <w:b/>
          <w:color w:val="FF0000"/>
          <w:sz w:val="22"/>
          <w:szCs w:val="22"/>
          <w:vertAlign w:val="superscript"/>
        </w:rPr>
        <w:t>++</w:t>
      </w:r>
      <w:r w:rsidRPr="002714B5">
        <w:rPr>
          <w:rFonts w:ascii="Arial" w:hAnsi="Arial" w:cs="Arial"/>
          <w:b/>
          <w:sz w:val="18"/>
          <w:szCs w:val="18"/>
        </w:rPr>
        <w:tab/>
      </w:r>
      <w:r w:rsidRPr="002714B5">
        <w:rPr>
          <w:rFonts w:ascii="Arial" w:hAnsi="Arial" w:cs="Arial"/>
          <w:b/>
          <w:i/>
          <w:sz w:val="16"/>
          <w:szCs w:val="16"/>
        </w:rPr>
        <w:t>LTC</w:t>
      </w:r>
      <w:r w:rsidRPr="002714B5">
        <w:rPr>
          <w:rFonts w:ascii="Arial" w:hAnsi="Arial" w:cs="Arial"/>
          <w:i/>
          <w:sz w:val="16"/>
          <w:szCs w:val="16"/>
        </w:rPr>
        <w:t xml:space="preserve"> : note littéral (note de passage étant C) dans un cours contribuant à la moyenne ; </w:t>
      </w:r>
      <w:r w:rsidRPr="002714B5">
        <w:rPr>
          <w:rFonts w:ascii="Arial" w:hAnsi="Arial" w:cs="Arial"/>
          <w:b/>
          <w:i/>
          <w:sz w:val="16"/>
          <w:szCs w:val="16"/>
        </w:rPr>
        <w:t>NCM</w:t>
      </w:r>
      <w:r w:rsidRPr="002714B5">
        <w:rPr>
          <w:rFonts w:ascii="Arial" w:hAnsi="Arial" w:cs="Arial"/>
          <w:i/>
          <w:sz w:val="16"/>
          <w:szCs w:val="16"/>
        </w:rPr>
        <w:t> : cours non contribuable à la moyenne</w:t>
      </w:r>
    </w:p>
    <w:p w14:paraId="3358AD3B" w14:textId="77777777" w:rsidR="00F852B2" w:rsidRDefault="00F852B2" w:rsidP="00F852B2">
      <w:pPr>
        <w:tabs>
          <w:tab w:val="left" w:pos="6548"/>
          <w:tab w:val="left" w:pos="8533"/>
          <w:tab w:val="left" w:pos="15507"/>
        </w:tabs>
        <w:spacing w:after="40"/>
        <w:ind w:left="462" w:hanging="462"/>
        <w:rPr>
          <w:rFonts w:ascii="Arial" w:hAnsi="Arial" w:cs="Arial"/>
          <w:i/>
          <w:sz w:val="16"/>
          <w:szCs w:val="16"/>
        </w:rPr>
      </w:pPr>
      <w:r w:rsidRPr="000A1C17">
        <w:rPr>
          <w:rFonts w:ascii="Arial" w:hAnsi="Arial" w:cs="Arial"/>
          <w:b/>
          <w:color w:val="FF0000"/>
          <w:sz w:val="22"/>
          <w:szCs w:val="22"/>
          <w:vertAlign w:val="superscript"/>
        </w:rPr>
        <w:t>+++</w:t>
      </w:r>
      <w:r w:rsidRPr="002714B5">
        <w:rPr>
          <w:rFonts w:ascii="Arial" w:hAnsi="Arial" w:cs="Arial"/>
          <w:b/>
          <w:sz w:val="18"/>
          <w:szCs w:val="18"/>
        </w:rPr>
        <w:tab/>
      </w:r>
      <w:r w:rsidRPr="002714B5">
        <w:rPr>
          <w:rFonts w:ascii="Arial" w:hAnsi="Arial" w:cs="Arial"/>
          <w:b/>
          <w:i/>
          <w:sz w:val="16"/>
          <w:szCs w:val="16"/>
        </w:rPr>
        <w:t>C</w:t>
      </w:r>
      <w:r>
        <w:rPr>
          <w:rFonts w:ascii="Arial" w:hAnsi="Arial" w:cs="Arial"/>
          <w:b/>
          <w:i/>
          <w:sz w:val="16"/>
          <w:szCs w:val="16"/>
        </w:rPr>
        <w:t>ours en ligne</w:t>
      </w:r>
      <w:r w:rsidRPr="002714B5">
        <w:rPr>
          <w:rFonts w:ascii="Arial" w:hAnsi="Arial" w:cs="Arial"/>
          <w:i/>
          <w:sz w:val="16"/>
          <w:szCs w:val="16"/>
        </w:rPr>
        <w:t xml:space="preserve"> : </w:t>
      </w:r>
      <w:r>
        <w:rPr>
          <w:rFonts w:ascii="Arial" w:hAnsi="Arial" w:cs="Arial"/>
          <w:i/>
          <w:sz w:val="16"/>
          <w:szCs w:val="16"/>
        </w:rPr>
        <w:t xml:space="preserve">si vous cochez "Oui", notez que ce cours doit être </w:t>
      </w:r>
      <w:r w:rsidRPr="00EC0939">
        <w:rPr>
          <w:rFonts w:ascii="Arial" w:hAnsi="Arial" w:cs="Arial"/>
          <w:b/>
          <w:i/>
          <w:sz w:val="16"/>
          <w:szCs w:val="16"/>
        </w:rPr>
        <w:t>entièrement</w:t>
      </w:r>
      <w:r>
        <w:rPr>
          <w:rFonts w:ascii="Arial" w:hAnsi="Arial" w:cs="Arial"/>
          <w:i/>
          <w:sz w:val="16"/>
          <w:szCs w:val="16"/>
        </w:rPr>
        <w:t xml:space="preserve"> donné en ligne, </w:t>
      </w:r>
      <w:r w:rsidRPr="008B6AF5">
        <w:rPr>
          <w:rFonts w:ascii="Arial" w:hAnsi="Arial" w:cs="Arial"/>
          <w:i/>
          <w:sz w:val="16"/>
          <w:szCs w:val="16"/>
          <w:u w:val="single"/>
        </w:rPr>
        <w:t>incluant les évaluations</w:t>
      </w:r>
      <w:r>
        <w:rPr>
          <w:rFonts w:ascii="Arial" w:hAnsi="Arial" w:cs="Arial"/>
          <w:i/>
          <w:sz w:val="16"/>
          <w:szCs w:val="16"/>
        </w:rPr>
        <w:t>.</w:t>
      </w:r>
    </w:p>
    <w:p w14:paraId="6BFA8912" w14:textId="77777777" w:rsidR="00F852B2" w:rsidRDefault="00F852B2" w:rsidP="00F852B2">
      <w:pPr>
        <w:tabs>
          <w:tab w:val="left" w:pos="6548"/>
          <w:tab w:val="left" w:pos="8533"/>
          <w:tab w:val="left" w:pos="15507"/>
        </w:tabs>
        <w:spacing w:after="40"/>
        <w:ind w:left="462" w:hanging="462"/>
        <w:rPr>
          <w:rFonts w:ascii="Arial" w:hAnsi="Arial" w:cs="Arial"/>
          <w:i/>
          <w:sz w:val="16"/>
          <w:szCs w:val="16"/>
        </w:rPr>
      </w:pPr>
      <w:r w:rsidRPr="000A1C17">
        <w:rPr>
          <w:rFonts w:ascii="Arial" w:hAnsi="Arial" w:cs="Arial"/>
          <w:b/>
          <w:color w:val="FF0000"/>
          <w:sz w:val="22"/>
          <w:szCs w:val="22"/>
          <w:vertAlign w:val="superscript"/>
        </w:rPr>
        <w:t>++++</w:t>
      </w:r>
      <w:r w:rsidRPr="006C318D">
        <w:rPr>
          <w:rFonts w:ascii="Arial" w:hAnsi="Arial" w:cs="Arial"/>
          <w:b/>
          <w:szCs w:val="24"/>
          <w:vertAlign w:val="superscript"/>
        </w:rPr>
        <w:tab/>
      </w:r>
      <w:r w:rsidRPr="006C318D">
        <w:rPr>
          <w:rFonts w:ascii="Arial" w:hAnsi="Arial" w:cs="Arial"/>
          <w:i/>
          <w:sz w:val="16"/>
          <w:szCs w:val="16"/>
        </w:rPr>
        <w:t xml:space="preserve">L'élément pédagogique concerne l'une des catégories suivantes : théorie, séminaire, travaux pratiques, atelier, laboratoire, lectures dirigées, examen de synthèse, recherche, stage extramuros, stage intramuros, </w:t>
      </w:r>
      <w:r>
        <w:rPr>
          <w:rFonts w:ascii="Arial" w:hAnsi="Arial" w:cs="Arial"/>
          <w:i/>
          <w:sz w:val="16"/>
          <w:szCs w:val="16"/>
        </w:rPr>
        <w:t>travail dirigé, mémoire, thèse.</w:t>
      </w:r>
    </w:p>
    <w:p w14:paraId="0569732D" w14:textId="77777777" w:rsidR="00F852B2" w:rsidRPr="006C318D" w:rsidRDefault="00F852B2" w:rsidP="00F852B2">
      <w:pPr>
        <w:tabs>
          <w:tab w:val="left" w:pos="6548"/>
          <w:tab w:val="left" w:pos="8533"/>
          <w:tab w:val="left" w:pos="15507"/>
        </w:tabs>
        <w:spacing w:after="40"/>
        <w:ind w:left="462" w:hanging="462"/>
        <w:rPr>
          <w:rFonts w:ascii="Arial" w:hAnsi="Arial" w:cs="Arial"/>
          <w:i/>
          <w:sz w:val="16"/>
          <w:szCs w:val="16"/>
        </w:rPr>
      </w:pPr>
      <w:r w:rsidRPr="006C318D">
        <w:rPr>
          <w:rFonts w:ascii="Arial" w:hAnsi="Arial" w:cs="Arial"/>
          <w:b/>
          <w:i/>
          <w:sz w:val="16"/>
          <w:szCs w:val="16"/>
          <w:u w:val="single"/>
        </w:rPr>
        <w:t>Remarque</w:t>
      </w:r>
      <w:r w:rsidRPr="006C318D">
        <w:rPr>
          <w:rFonts w:ascii="Arial" w:hAnsi="Arial" w:cs="Arial"/>
          <w:i/>
          <w:sz w:val="16"/>
          <w:szCs w:val="16"/>
        </w:rPr>
        <w:t xml:space="preserve"> : Un projet de plan de cours / plan de stage doit être déposé pour toutes les créations de cours et de stage. (Voir les Tableaux C1 – Plan de cours-cadre / C2 – Plan de stage</w:t>
      </w:r>
      <w:r>
        <w:rPr>
          <w:rFonts w:ascii="Arial" w:hAnsi="Arial" w:cs="Arial"/>
          <w:i/>
          <w:sz w:val="16"/>
          <w:szCs w:val="16"/>
        </w:rPr>
        <w:t>.</w:t>
      </w:r>
      <w:r w:rsidRPr="006C318D">
        <w:rPr>
          <w:rFonts w:ascii="Arial" w:hAnsi="Arial" w:cs="Arial"/>
          <w:i/>
          <w:sz w:val="16"/>
          <w:szCs w:val="16"/>
        </w:rPr>
        <w:t>)</w:t>
      </w:r>
    </w:p>
    <w:p w14:paraId="39742DBC" w14:textId="77777777" w:rsidR="00F852B2" w:rsidRPr="006C318D" w:rsidRDefault="00F852B2" w:rsidP="00F852B2">
      <w:pPr>
        <w:tabs>
          <w:tab w:val="left" w:pos="6548"/>
          <w:tab w:val="left" w:pos="8533"/>
          <w:tab w:val="left" w:pos="15507"/>
        </w:tabs>
        <w:spacing w:after="40"/>
        <w:ind w:left="461" w:hanging="461"/>
        <w:rPr>
          <w:rFonts w:ascii="Arial" w:hAnsi="Arial" w:cs="Arial"/>
          <w:i/>
          <w:sz w:val="16"/>
          <w:szCs w:val="16"/>
        </w:rPr>
      </w:pPr>
      <w:r w:rsidRPr="00152530">
        <w:rPr>
          <w:rFonts w:ascii="Arial" w:hAnsi="Arial" w:cs="Arial"/>
          <w:i/>
          <w:sz w:val="16"/>
          <w:szCs w:val="16"/>
        </w:rPr>
        <w:t>(</w:t>
      </w:r>
      <w:r w:rsidRPr="00152530">
        <w:rPr>
          <w:rFonts w:ascii="Arial" w:hAnsi="Arial" w:cs="Arial"/>
          <w:i/>
          <w:sz w:val="16"/>
          <w:szCs w:val="16"/>
          <w:u w:val="single"/>
        </w:rPr>
        <w:t xml:space="preserve">Afin de donner plus de place à cette page, notez que toutes les notes ci-dessus peuvent être supprimées </w:t>
      </w:r>
      <w:r w:rsidRPr="00152530">
        <w:rPr>
          <w:rFonts w:ascii="Arial" w:hAnsi="Arial" w:cs="Arial"/>
          <w:b/>
          <w:i/>
          <w:sz w:val="16"/>
          <w:szCs w:val="16"/>
          <w:u w:val="single"/>
        </w:rPr>
        <w:t>une fois que vous en aurez pris connaissance.</w:t>
      </w:r>
      <w:r w:rsidRPr="00152530">
        <w:rPr>
          <w:rFonts w:ascii="Arial" w:hAnsi="Arial" w:cs="Arial"/>
          <w:i/>
          <w:sz w:val="16"/>
          <w:szCs w:val="16"/>
        </w:rPr>
        <w:t>)</w:t>
      </w:r>
    </w:p>
    <w:p w14:paraId="713B15F0" w14:textId="77777777" w:rsidR="00BF40B9" w:rsidRPr="005B2872" w:rsidRDefault="00BF40B9" w:rsidP="00BF40B9">
      <w:pPr>
        <w:tabs>
          <w:tab w:val="left" w:pos="6548"/>
          <w:tab w:val="left" w:pos="8533"/>
          <w:tab w:val="left" w:pos="15507"/>
        </w:tabs>
        <w:ind w:left="28"/>
        <w:rPr>
          <w:rFonts w:ascii="Arial" w:hAnsi="Arial" w:cs="Arial"/>
          <w:i/>
          <w:sz w:val="16"/>
          <w:szCs w:val="16"/>
        </w:rPr>
      </w:pPr>
    </w:p>
    <w:p w14:paraId="02C58BBB" w14:textId="77777777" w:rsidR="00BF40B9" w:rsidRPr="005B2872" w:rsidRDefault="00BF40B9" w:rsidP="00BF40B9">
      <w:pPr>
        <w:spacing w:after="60"/>
        <w:ind w:left="187" w:right="202" w:hanging="187"/>
        <w:rPr>
          <w:rFonts w:ascii="Arial" w:hAnsi="Arial" w:cs="Arial"/>
          <w:i/>
          <w:sz w:val="16"/>
          <w:szCs w:val="16"/>
        </w:rPr>
        <w:sectPr w:rsidR="00BF40B9" w:rsidRPr="005B2872" w:rsidSect="0036521E">
          <w:headerReference w:type="default" r:id="rId16"/>
          <w:footerReference w:type="even" r:id="rId17"/>
          <w:footerReference w:type="default" r:id="rId18"/>
          <w:pgSz w:w="15842" w:h="12242" w:orient="landscape" w:code="128"/>
          <w:pgMar w:top="432" w:right="576" w:bottom="432" w:left="576" w:header="288" w:footer="432" w:gutter="0"/>
          <w:cols w:space="720"/>
          <w:docGrid w:linePitch="326"/>
        </w:sectPr>
      </w:pPr>
    </w:p>
    <w:p w14:paraId="48BE0EC7" w14:textId="77777777" w:rsidR="002D42DF" w:rsidRPr="005B2872" w:rsidRDefault="002D42DF" w:rsidP="002D42DF">
      <w:pPr>
        <w:jc w:val="center"/>
        <w:outlineLvl w:val="0"/>
        <w:rPr>
          <w:rFonts w:ascii="Arial" w:hAnsi="Arial" w:cs="Arial"/>
          <w:b/>
          <w:sz w:val="22"/>
          <w:szCs w:val="22"/>
        </w:rPr>
      </w:pPr>
      <w:r w:rsidRPr="00152530">
        <w:rPr>
          <w:rFonts w:ascii="Arial" w:hAnsi="Arial" w:cs="Arial"/>
          <w:b/>
          <w:sz w:val="22"/>
          <w:szCs w:val="22"/>
        </w:rPr>
        <w:lastRenderedPageBreak/>
        <w:t>TABLEAU C1 – PLAN DE COURS-CADRE</w:t>
      </w:r>
    </w:p>
    <w:p w14:paraId="3E49CE45" w14:textId="77777777" w:rsidR="002D42DF" w:rsidRPr="005B2872" w:rsidRDefault="002D42DF" w:rsidP="002D42DF">
      <w:pPr>
        <w:spacing w:after="120"/>
        <w:jc w:val="center"/>
        <w:outlineLvl w:val="0"/>
        <w:rPr>
          <w:rFonts w:ascii="Arial" w:hAnsi="Arial" w:cs="Arial"/>
          <w:i/>
          <w:sz w:val="18"/>
          <w:szCs w:val="18"/>
        </w:rPr>
      </w:pPr>
      <w:r w:rsidRPr="005B2872">
        <w:rPr>
          <w:rFonts w:ascii="Arial" w:hAnsi="Arial" w:cs="Arial"/>
          <w:i/>
          <w:sz w:val="18"/>
          <w:szCs w:val="18"/>
        </w:rPr>
        <w:t>Ce document doit décrire brièvement le contenu du cours, les objectifs, les méthodes pédagogiques et l'évaluation.</w:t>
      </w:r>
    </w:p>
    <w:tbl>
      <w:tblPr>
        <w:tblW w:w="109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98"/>
        <w:gridCol w:w="8100"/>
      </w:tblGrid>
      <w:tr w:rsidR="002D42DF" w:rsidRPr="005B2872" w14:paraId="5D99571C" w14:textId="77777777" w:rsidTr="00974E90">
        <w:trPr>
          <w:trHeight w:val="352"/>
          <w:jc w:val="center"/>
        </w:trPr>
        <w:tc>
          <w:tcPr>
            <w:tcW w:w="2898" w:type="dxa"/>
            <w:shd w:val="clear" w:color="auto" w:fill="365F91"/>
            <w:vAlign w:val="center"/>
          </w:tcPr>
          <w:p w14:paraId="307B0F13" w14:textId="77777777" w:rsidR="002D42DF" w:rsidRPr="005B2872" w:rsidRDefault="002D42DF" w:rsidP="00974E90">
            <w:pPr>
              <w:tabs>
                <w:tab w:val="left" w:leader="underscore" w:pos="9781"/>
              </w:tabs>
              <w:rPr>
                <w:rFonts w:ascii="Arial" w:hAnsi="Arial" w:cs="Arial"/>
                <w:b/>
                <w:color w:val="F2F2F2"/>
                <w:sz w:val="20"/>
              </w:rPr>
            </w:pPr>
            <w:r w:rsidRPr="005B2872">
              <w:rPr>
                <w:rFonts w:ascii="Arial" w:hAnsi="Arial" w:cs="Arial"/>
                <w:b/>
                <w:color w:val="F2F2F2"/>
                <w:sz w:val="20"/>
              </w:rPr>
              <w:t>SIGLE</w:t>
            </w:r>
          </w:p>
        </w:tc>
        <w:tc>
          <w:tcPr>
            <w:tcW w:w="8100" w:type="dxa"/>
            <w:shd w:val="clear" w:color="auto" w:fill="auto"/>
            <w:vAlign w:val="center"/>
          </w:tcPr>
          <w:p w14:paraId="7BFE15DA" w14:textId="50C57AC2" w:rsidR="002D42DF" w:rsidRPr="005B2872" w:rsidRDefault="007309D3" w:rsidP="00974E90">
            <w:pPr>
              <w:tabs>
                <w:tab w:val="left" w:leader="underscore" w:pos="9781"/>
              </w:tabs>
              <w:rPr>
                <w:rFonts w:ascii="Arial" w:hAnsi="Arial" w:cs="Arial"/>
                <w:sz w:val="20"/>
              </w:rPr>
            </w:pPr>
            <w:r>
              <w:rPr>
                <w:rFonts w:ascii="Arial" w:hAnsi="Arial" w:cs="Arial"/>
                <w:sz w:val="20"/>
              </w:rPr>
              <w:t>ECN 6338</w:t>
            </w:r>
          </w:p>
        </w:tc>
      </w:tr>
      <w:tr w:rsidR="002D42DF" w:rsidRPr="005B2872" w14:paraId="621B0A5E" w14:textId="77777777" w:rsidTr="00974E90">
        <w:trPr>
          <w:trHeight w:val="352"/>
          <w:jc w:val="center"/>
        </w:trPr>
        <w:tc>
          <w:tcPr>
            <w:tcW w:w="2898" w:type="dxa"/>
            <w:shd w:val="clear" w:color="auto" w:fill="365F91"/>
            <w:vAlign w:val="center"/>
          </w:tcPr>
          <w:p w14:paraId="5EAFC462" w14:textId="77777777" w:rsidR="002D42DF" w:rsidRPr="005B2872" w:rsidRDefault="002D42DF" w:rsidP="00974E90">
            <w:pPr>
              <w:tabs>
                <w:tab w:val="left" w:leader="underscore" w:pos="9781"/>
              </w:tabs>
              <w:rPr>
                <w:rFonts w:ascii="Arial" w:hAnsi="Arial" w:cs="Arial"/>
                <w:b/>
                <w:color w:val="F2F2F2"/>
                <w:sz w:val="20"/>
              </w:rPr>
            </w:pPr>
            <w:r w:rsidRPr="005B2872">
              <w:rPr>
                <w:rFonts w:ascii="Arial" w:hAnsi="Arial" w:cs="Arial"/>
                <w:b/>
                <w:color w:val="F2F2F2"/>
                <w:sz w:val="20"/>
              </w:rPr>
              <w:t>NOMBRE DE CRÉDITS</w:t>
            </w:r>
          </w:p>
        </w:tc>
        <w:tc>
          <w:tcPr>
            <w:tcW w:w="8100" w:type="dxa"/>
            <w:shd w:val="clear" w:color="auto" w:fill="auto"/>
            <w:vAlign w:val="center"/>
          </w:tcPr>
          <w:p w14:paraId="180DBD12" w14:textId="430333D3" w:rsidR="002D42DF" w:rsidRPr="005B2872" w:rsidRDefault="007309D3" w:rsidP="00974E90">
            <w:pPr>
              <w:tabs>
                <w:tab w:val="left" w:leader="underscore" w:pos="9781"/>
              </w:tabs>
              <w:rPr>
                <w:rFonts w:ascii="Arial" w:hAnsi="Arial" w:cs="Arial"/>
                <w:sz w:val="20"/>
              </w:rPr>
            </w:pPr>
            <w:r>
              <w:rPr>
                <w:rFonts w:ascii="Arial" w:hAnsi="Arial" w:cs="Arial"/>
                <w:sz w:val="20"/>
              </w:rPr>
              <w:t>3</w:t>
            </w:r>
          </w:p>
        </w:tc>
      </w:tr>
      <w:tr w:rsidR="002D42DF" w:rsidRPr="005B2872" w14:paraId="28403A1C" w14:textId="77777777" w:rsidTr="00974E90">
        <w:trPr>
          <w:trHeight w:val="352"/>
          <w:jc w:val="center"/>
        </w:trPr>
        <w:tc>
          <w:tcPr>
            <w:tcW w:w="2898" w:type="dxa"/>
            <w:shd w:val="clear" w:color="auto" w:fill="365F91"/>
            <w:vAlign w:val="center"/>
          </w:tcPr>
          <w:p w14:paraId="4269A625" w14:textId="77777777" w:rsidR="002D42DF" w:rsidRPr="005B2872" w:rsidRDefault="002D42DF" w:rsidP="00974E90">
            <w:pPr>
              <w:tabs>
                <w:tab w:val="left" w:leader="underscore" w:pos="9781"/>
              </w:tabs>
              <w:rPr>
                <w:rFonts w:ascii="Arial" w:hAnsi="Arial" w:cs="Arial"/>
                <w:b/>
                <w:color w:val="F2F2F2"/>
                <w:sz w:val="20"/>
              </w:rPr>
            </w:pPr>
            <w:r w:rsidRPr="005B2872">
              <w:rPr>
                <w:rFonts w:ascii="Arial" w:hAnsi="Arial" w:cs="Arial"/>
                <w:b/>
                <w:color w:val="F2F2F2"/>
                <w:sz w:val="20"/>
              </w:rPr>
              <w:t>TITRE LONG</w:t>
            </w:r>
          </w:p>
        </w:tc>
        <w:tc>
          <w:tcPr>
            <w:tcW w:w="8100" w:type="dxa"/>
            <w:shd w:val="clear" w:color="auto" w:fill="auto"/>
            <w:vAlign w:val="center"/>
          </w:tcPr>
          <w:p w14:paraId="6A17A5CB" w14:textId="6CE80D33" w:rsidR="002D42DF" w:rsidRPr="005B2872" w:rsidRDefault="007309D3" w:rsidP="00974E90">
            <w:pPr>
              <w:tabs>
                <w:tab w:val="left" w:leader="underscore" w:pos="9781"/>
              </w:tabs>
              <w:rPr>
                <w:rFonts w:ascii="Arial" w:hAnsi="Arial" w:cs="Arial"/>
                <w:sz w:val="20"/>
              </w:rPr>
            </w:pPr>
            <w:r>
              <w:rPr>
                <w:rFonts w:ascii="Arial" w:hAnsi="Arial" w:cs="Arial"/>
                <w:sz w:val="20"/>
              </w:rPr>
              <w:t>Analyse numérique en économie</w:t>
            </w:r>
          </w:p>
        </w:tc>
      </w:tr>
      <w:tr w:rsidR="002D42DF" w:rsidRPr="005B2872" w14:paraId="6AB8360F" w14:textId="77777777" w:rsidTr="00974E90">
        <w:trPr>
          <w:trHeight w:val="352"/>
          <w:jc w:val="center"/>
        </w:trPr>
        <w:tc>
          <w:tcPr>
            <w:tcW w:w="2898" w:type="dxa"/>
            <w:shd w:val="clear" w:color="auto" w:fill="365F91"/>
            <w:vAlign w:val="center"/>
          </w:tcPr>
          <w:p w14:paraId="43020416" w14:textId="77777777" w:rsidR="002D42DF" w:rsidRPr="005B2872" w:rsidRDefault="002D42DF" w:rsidP="00974E90">
            <w:pPr>
              <w:tabs>
                <w:tab w:val="left" w:leader="underscore" w:pos="9781"/>
              </w:tabs>
              <w:rPr>
                <w:rFonts w:ascii="Arial" w:hAnsi="Arial" w:cs="Arial"/>
                <w:b/>
                <w:color w:val="F2F2F2"/>
                <w:sz w:val="20"/>
              </w:rPr>
            </w:pPr>
            <w:r w:rsidRPr="005B2872">
              <w:rPr>
                <w:rFonts w:ascii="Arial" w:hAnsi="Arial" w:cs="Arial"/>
                <w:b/>
                <w:color w:val="F2F2F2"/>
                <w:sz w:val="20"/>
              </w:rPr>
              <w:t>TITRE COURT</w:t>
            </w:r>
          </w:p>
        </w:tc>
        <w:tc>
          <w:tcPr>
            <w:tcW w:w="8100" w:type="dxa"/>
            <w:shd w:val="clear" w:color="auto" w:fill="auto"/>
            <w:vAlign w:val="center"/>
          </w:tcPr>
          <w:p w14:paraId="3F639782" w14:textId="0B87F4FC" w:rsidR="002D42DF" w:rsidRPr="005B2872" w:rsidRDefault="007309D3" w:rsidP="00974E90">
            <w:pPr>
              <w:tabs>
                <w:tab w:val="left" w:leader="underscore" w:pos="9781"/>
              </w:tabs>
              <w:rPr>
                <w:rFonts w:ascii="Arial" w:hAnsi="Arial" w:cs="Arial"/>
                <w:sz w:val="20"/>
              </w:rPr>
            </w:pPr>
            <w:r>
              <w:rPr>
                <w:rFonts w:ascii="Arial" w:hAnsi="Arial" w:cs="Arial"/>
                <w:sz w:val="20"/>
              </w:rPr>
              <w:t>Analyse numérique en économie</w:t>
            </w:r>
          </w:p>
        </w:tc>
      </w:tr>
    </w:tbl>
    <w:p w14:paraId="37FEC381" w14:textId="77777777" w:rsidR="002D42DF" w:rsidRPr="0036521E" w:rsidRDefault="002D42DF" w:rsidP="002D42DF">
      <w:pPr>
        <w:tabs>
          <w:tab w:val="left" w:leader="underscore" w:pos="9781"/>
        </w:tabs>
        <w:rPr>
          <w:rFonts w:ascii="Arial" w:hAnsi="Arial" w:cs="Arial"/>
          <w:sz w:val="18"/>
          <w:szCs w:val="18"/>
        </w:rPr>
      </w:pPr>
    </w:p>
    <w:tbl>
      <w:tblPr>
        <w:tblW w:w="109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98"/>
      </w:tblGrid>
      <w:tr w:rsidR="002D42DF" w:rsidRPr="005B2872" w14:paraId="432F8427" w14:textId="77777777" w:rsidTr="00974E90">
        <w:trPr>
          <w:trHeight w:val="345"/>
          <w:jc w:val="center"/>
        </w:trPr>
        <w:tc>
          <w:tcPr>
            <w:tcW w:w="10998" w:type="dxa"/>
            <w:tcBorders>
              <w:top w:val="single" w:sz="6" w:space="0" w:color="2F5496" w:themeColor="accent5" w:themeShade="BF"/>
              <w:left w:val="single" w:sz="6" w:space="0" w:color="2F5496" w:themeColor="accent5" w:themeShade="BF"/>
              <w:bottom w:val="single" w:sz="6" w:space="0" w:color="2F5496" w:themeColor="accent5" w:themeShade="BF"/>
              <w:right w:val="single" w:sz="6" w:space="0" w:color="2F5496" w:themeColor="accent5" w:themeShade="BF"/>
            </w:tcBorders>
            <w:shd w:val="clear" w:color="auto" w:fill="365F91"/>
            <w:vAlign w:val="center"/>
          </w:tcPr>
          <w:p w14:paraId="439EEE7A" w14:textId="77777777" w:rsidR="002D42DF" w:rsidRPr="005B2872" w:rsidRDefault="002D42DF" w:rsidP="00974E90">
            <w:pPr>
              <w:numPr>
                <w:ilvl w:val="0"/>
                <w:numId w:val="27"/>
              </w:numPr>
              <w:ind w:left="382"/>
              <w:rPr>
                <w:rFonts w:ascii="Arial" w:hAnsi="Arial" w:cs="Arial"/>
                <w:b/>
                <w:color w:val="F2F2F2"/>
                <w:sz w:val="20"/>
              </w:rPr>
            </w:pPr>
            <w:r w:rsidRPr="005B2872">
              <w:rPr>
                <w:rFonts w:ascii="Arial" w:hAnsi="Arial" w:cs="Arial"/>
                <w:b/>
                <w:color w:val="F2F2F2"/>
                <w:sz w:val="20"/>
              </w:rPr>
              <w:t>CONTENU DU COURS</w:t>
            </w:r>
          </w:p>
        </w:tc>
      </w:tr>
      <w:tr w:rsidR="002D42DF" w:rsidRPr="005B2872" w14:paraId="09AFD943" w14:textId="77777777" w:rsidTr="00974E90">
        <w:trPr>
          <w:trHeight w:val="2145"/>
          <w:jc w:val="center"/>
        </w:trPr>
        <w:tc>
          <w:tcPr>
            <w:tcW w:w="10998" w:type="dxa"/>
            <w:tcBorders>
              <w:top w:val="single" w:sz="6" w:space="0" w:color="2F5496" w:themeColor="accent5" w:themeShade="BF"/>
            </w:tcBorders>
            <w:shd w:val="clear" w:color="auto" w:fill="auto"/>
          </w:tcPr>
          <w:p w14:paraId="5FA8D3C5" w14:textId="72FE79B5" w:rsidR="007309D3" w:rsidRDefault="007309D3" w:rsidP="007309D3">
            <w:pPr>
              <w:rPr>
                <w:rFonts w:ascii="Arial" w:hAnsi="Arial" w:cs="Arial"/>
                <w:sz w:val="18"/>
                <w:szCs w:val="18"/>
              </w:rPr>
            </w:pPr>
            <w:r>
              <w:rPr>
                <w:rFonts w:ascii="Arial" w:hAnsi="Arial" w:cs="Arial"/>
                <w:sz w:val="18"/>
                <w:szCs w:val="18"/>
              </w:rPr>
              <w:t xml:space="preserve">Ce cours vise à </w:t>
            </w:r>
            <w:r w:rsidR="002D0D73">
              <w:rPr>
                <w:rFonts w:ascii="Arial" w:hAnsi="Arial" w:cs="Arial"/>
                <w:sz w:val="18"/>
                <w:szCs w:val="18"/>
              </w:rPr>
              <w:t>transmettre</w:t>
            </w:r>
            <w:r>
              <w:rPr>
                <w:rFonts w:ascii="Arial" w:hAnsi="Arial" w:cs="Arial"/>
                <w:sz w:val="18"/>
                <w:szCs w:val="18"/>
              </w:rPr>
              <w:t xml:space="preserve"> des connaissances en analyse numérique qui seront utiles dans différents domaines de l’économie. Les sujets couverts seront : </w:t>
            </w:r>
          </w:p>
          <w:p w14:paraId="27D9AA5C" w14:textId="77777777" w:rsidR="007309D3" w:rsidRDefault="007309D3" w:rsidP="007309D3">
            <w:pPr>
              <w:pStyle w:val="ListParagraph"/>
              <w:numPr>
                <w:ilvl w:val="0"/>
                <w:numId w:val="39"/>
              </w:numPr>
              <w:rPr>
                <w:rFonts w:ascii="Arial" w:hAnsi="Arial" w:cs="Arial"/>
                <w:sz w:val="18"/>
                <w:szCs w:val="18"/>
              </w:rPr>
            </w:pPr>
            <w:r w:rsidRPr="007309D3">
              <w:rPr>
                <w:rFonts w:ascii="Arial" w:hAnsi="Arial" w:cs="Arial"/>
                <w:sz w:val="18"/>
                <w:szCs w:val="18"/>
              </w:rPr>
              <w:t>solution de systèmes d’équations linéaires et non linéaires</w:t>
            </w:r>
          </w:p>
          <w:p w14:paraId="04963BFA" w14:textId="77B8B66F" w:rsidR="007309D3" w:rsidRDefault="007309D3" w:rsidP="007309D3">
            <w:pPr>
              <w:pStyle w:val="ListParagraph"/>
              <w:numPr>
                <w:ilvl w:val="0"/>
                <w:numId w:val="39"/>
              </w:numPr>
              <w:rPr>
                <w:rFonts w:ascii="Arial" w:hAnsi="Arial" w:cs="Arial"/>
                <w:sz w:val="18"/>
                <w:szCs w:val="18"/>
              </w:rPr>
            </w:pPr>
            <w:r w:rsidRPr="007309D3">
              <w:rPr>
                <w:rFonts w:ascii="Arial" w:hAnsi="Arial" w:cs="Arial"/>
                <w:sz w:val="18"/>
                <w:szCs w:val="18"/>
              </w:rPr>
              <w:t>nombres aléatoires</w:t>
            </w:r>
            <w:r w:rsidR="00807D31">
              <w:rPr>
                <w:rFonts w:ascii="Arial" w:hAnsi="Arial" w:cs="Arial"/>
                <w:sz w:val="18"/>
                <w:szCs w:val="18"/>
              </w:rPr>
              <w:t xml:space="preserve"> et méthodes de simulation</w:t>
            </w:r>
          </w:p>
          <w:p w14:paraId="5AC1E731" w14:textId="19751E47" w:rsidR="007309D3" w:rsidRDefault="007309D3" w:rsidP="007309D3">
            <w:pPr>
              <w:pStyle w:val="ListParagraph"/>
              <w:numPr>
                <w:ilvl w:val="0"/>
                <w:numId w:val="39"/>
              </w:numPr>
              <w:rPr>
                <w:rFonts w:ascii="Arial" w:hAnsi="Arial" w:cs="Arial"/>
                <w:sz w:val="18"/>
                <w:szCs w:val="18"/>
              </w:rPr>
            </w:pPr>
            <w:r w:rsidRPr="007309D3">
              <w:rPr>
                <w:rFonts w:ascii="Arial" w:hAnsi="Arial" w:cs="Arial"/>
                <w:sz w:val="18"/>
                <w:szCs w:val="18"/>
              </w:rPr>
              <w:t>optimisation</w:t>
            </w:r>
            <w:r>
              <w:rPr>
                <w:rFonts w:ascii="Arial" w:hAnsi="Arial" w:cs="Arial"/>
                <w:sz w:val="18"/>
                <w:szCs w:val="18"/>
              </w:rPr>
              <w:t xml:space="preserve"> statique et dynamique</w:t>
            </w:r>
          </w:p>
          <w:p w14:paraId="30B4C188" w14:textId="77777777" w:rsidR="007309D3" w:rsidRDefault="007309D3" w:rsidP="007309D3">
            <w:pPr>
              <w:pStyle w:val="ListParagraph"/>
              <w:numPr>
                <w:ilvl w:val="0"/>
                <w:numId w:val="39"/>
              </w:numPr>
              <w:rPr>
                <w:rFonts w:ascii="Arial" w:hAnsi="Arial" w:cs="Arial"/>
                <w:sz w:val="18"/>
                <w:szCs w:val="18"/>
              </w:rPr>
            </w:pPr>
            <w:r w:rsidRPr="007309D3">
              <w:rPr>
                <w:rFonts w:ascii="Arial" w:hAnsi="Arial" w:cs="Arial"/>
                <w:sz w:val="18"/>
                <w:szCs w:val="18"/>
              </w:rPr>
              <w:t>méthodes d’approximation</w:t>
            </w:r>
          </w:p>
          <w:p w14:paraId="69C99AF3" w14:textId="77777777" w:rsidR="002D42DF" w:rsidRDefault="007309D3" w:rsidP="007309D3">
            <w:pPr>
              <w:pStyle w:val="ListParagraph"/>
              <w:numPr>
                <w:ilvl w:val="0"/>
                <w:numId w:val="39"/>
              </w:numPr>
              <w:rPr>
                <w:rFonts w:ascii="Arial" w:hAnsi="Arial" w:cs="Arial"/>
                <w:sz w:val="18"/>
                <w:szCs w:val="18"/>
              </w:rPr>
            </w:pPr>
            <w:r w:rsidRPr="007309D3">
              <w:rPr>
                <w:rFonts w:ascii="Arial" w:hAnsi="Arial" w:cs="Arial"/>
                <w:sz w:val="18"/>
                <w:szCs w:val="18"/>
              </w:rPr>
              <w:t>intégration numérique</w:t>
            </w:r>
          </w:p>
          <w:p w14:paraId="10EDB119" w14:textId="4F8957D9" w:rsidR="007309D3" w:rsidRPr="00807D31" w:rsidRDefault="001B6366" w:rsidP="00807D31">
            <w:pPr>
              <w:rPr>
                <w:rFonts w:ascii="Arial" w:hAnsi="Arial" w:cs="Arial"/>
                <w:sz w:val="18"/>
                <w:szCs w:val="18"/>
              </w:rPr>
            </w:pPr>
            <w:r>
              <w:rPr>
                <w:rFonts w:ascii="Arial" w:hAnsi="Arial" w:cs="Arial"/>
                <w:sz w:val="18"/>
                <w:szCs w:val="18"/>
              </w:rPr>
              <w:t>Les applications prévues proviennent de la microéconomie</w:t>
            </w:r>
            <w:r w:rsidR="00E316FC">
              <w:rPr>
                <w:rFonts w:ascii="Arial" w:hAnsi="Arial" w:cs="Arial"/>
                <w:sz w:val="18"/>
                <w:szCs w:val="18"/>
              </w:rPr>
              <w:t>,</w:t>
            </w:r>
            <w:r>
              <w:rPr>
                <w:rFonts w:ascii="Arial" w:hAnsi="Arial" w:cs="Arial"/>
                <w:sz w:val="18"/>
                <w:szCs w:val="18"/>
              </w:rPr>
              <w:t xml:space="preserve"> (</w:t>
            </w:r>
            <w:r w:rsidR="00E316FC">
              <w:rPr>
                <w:rFonts w:ascii="Arial" w:hAnsi="Arial" w:cs="Arial"/>
                <w:sz w:val="18"/>
                <w:szCs w:val="18"/>
              </w:rPr>
              <w:t xml:space="preserve">exemple : </w:t>
            </w:r>
            <w:r>
              <w:rPr>
                <w:rFonts w:ascii="Arial" w:hAnsi="Arial" w:cs="Arial"/>
                <w:sz w:val="18"/>
                <w:szCs w:val="18"/>
              </w:rPr>
              <w:t xml:space="preserve">solution numérique de </w:t>
            </w:r>
            <w:r w:rsidR="00E316FC">
              <w:rPr>
                <w:rFonts w:ascii="Arial" w:hAnsi="Arial" w:cs="Arial"/>
                <w:sz w:val="18"/>
                <w:szCs w:val="18"/>
              </w:rPr>
              <w:t>l’</w:t>
            </w:r>
            <w:r>
              <w:rPr>
                <w:rFonts w:ascii="Arial" w:hAnsi="Arial" w:cs="Arial"/>
                <w:sz w:val="18"/>
                <w:szCs w:val="18"/>
              </w:rPr>
              <w:t>équilibre</w:t>
            </w:r>
            <w:r w:rsidR="00E316FC">
              <w:rPr>
                <w:rFonts w:ascii="Arial" w:hAnsi="Arial" w:cs="Arial"/>
                <w:sz w:val="18"/>
                <w:szCs w:val="18"/>
              </w:rPr>
              <w:t xml:space="preserve"> dans un marché d’électricité</w:t>
            </w:r>
            <w:r>
              <w:rPr>
                <w:rFonts w:ascii="Arial" w:hAnsi="Arial" w:cs="Arial"/>
                <w:sz w:val="18"/>
                <w:szCs w:val="18"/>
              </w:rPr>
              <w:t xml:space="preserve">) de la macroéconomie (solution des programmes dynamiques pour </w:t>
            </w:r>
            <w:r w:rsidR="00E316FC">
              <w:rPr>
                <w:rFonts w:ascii="Arial" w:hAnsi="Arial" w:cs="Arial"/>
                <w:sz w:val="18"/>
                <w:szCs w:val="18"/>
              </w:rPr>
              <w:t>le choix de l’épargne) et l’économétrie (maximum de vraisemblance simulé pour les modèles de choix discret).</w:t>
            </w:r>
          </w:p>
        </w:tc>
      </w:tr>
    </w:tbl>
    <w:p w14:paraId="3A2E9643" w14:textId="77777777" w:rsidR="002D42DF" w:rsidRPr="0036521E" w:rsidRDefault="002D42DF" w:rsidP="002D42DF">
      <w:pPr>
        <w:tabs>
          <w:tab w:val="left" w:leader="underscore" w:pos="9781"/>
        </w:tabs>
        <w:rPr>
          <w:rFonts w:ascii="Arial" w:hAnsi="Arial" w:cs="Arial"/>
          <w:sz w:val="18"/>
          <w:szCs w:val="18"/>
        </w:rPr>
      </w:pPr>
    </w:p>
    <w:tbl>
      <w:tblPr>
        <w:tblW w:w="109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98"/>
      </w:tblGrid>
      <w:tr w:rsidR="002D42DF" w:rsidRPr="005B2872" w14:paraId="566026F1" w14:textId="77777777" w:rsidTr="00974E90">
        <w:trPr>
          <w:trHeight w:val="345"/>
          <w:jc w:val="center"/>
        </w:trPr>
        <w:tc>
          <w:tcPr>
            <w:tcW w:w="10998" w:type="dxa"/>
            <w:tcBorders>
              <w:top w:val="single" w:sz="6" w:space="0" w:color="2F5496" w:themeColor="accent5" w:themeShade="BF"/>
              <w:left w:val="single" w:sz="6" w:space="0" w:color="2F5496" w:themeColor="accent5" w:themeShade="BF"/>
              <w:bottom w:val="single" w:sz="6" w:space="0" w:color="2F5496" w:themeColor="accent5" w:themeShade="BF"/>
              <w:right w:val="single" w:sz="6" w:space="0" w:color="2F5496" w:themeColor="accent5" w:themeShade="BF"/>
            </w:tcBorders>
            <w:shd w:val="clear" w:color="auto" w:fill="365F91"/>
            <w:vAlign w:val="center"/>
          </w:tcPr>
          <w:p w14:paraId="284767A7" w14:textId="77777777" w:rsidR="002D42DF" w:rsidRPr="005B2872" w:rsidRDefault="002D42DF" w:rsidP="00974E90">
            <w:pPr>
              <w:numPr>
                <w:ilvl w:val="0"/>
                <w:numId w:val="27"/>
              </w:numPr>
              <w:ind w:left="382"/>
              <w:rPr>
                <w:rFonts w:ascii="Arial" w:hAnsi="Arial" w:cs="Arial"/>
                <w:b/>
                <w:color w:val="F2F2F2"/>
                <w:sz w:val="20"/>
              </w:rPr>
            </w:pPr>
            <w:r w:rsidRPr="005B2872">
              <w:rPr>
                <w:rFonts w:ascii="Arial" w:hAnsi="Arial" w:cs="Arial"/>
                <w:b/>
                <w:color w:val="F2F2F2"/>
                <w:sz w:val="20"/>
              </w:rPr>
              <w:t>OBJECTIFS ET COMPÉTENCES VISÉS</w:t>
            </w:r>
          </w:p>
        </w:tc>
      </w:tr>
      <w:tr w:rsidR="002D42DF" w:rsidRPr="005B2872" w14:paraId="68F2F54C" w14:textId="77777777" w:rsidTr="00974E90">
        <w:trPr>
          <w:trHeight w:val="2145"/>
          <w:jc w:val="center"/>
        </w:trPr>
        <w:tc>
          <w:tcPr>
            <w:tcW w:w="10998" w:type="dxa"/>
            <w:tcBorders>
              <w:top w:val="single" w:sz="6" w:space="0" w:color="2F5496" w:themeColor="accent5" w:themeShade="BF"/>
            </w:tcBorders>
            <w:shd w:val="clear" w:color="auto" w:fill="auto"/>
          </w:tcPr>
          <w:p w14:paraId="105BE9B1" w14:textId="5F57485B" w:rsidR="00807D31" w:rsidRDefault="009A2677" w:rsidP="009A2677">
            <w:pPr>
              <w:rPr>
                <w:rFonts w:ascii="Arial" w:hAnsi="Arial" w:cs="Arial"/>
                <w:sz w:val="18"/>
                <w:szCs w:val="18"/>
              </w:rPr>
            </w:pPr>
            <w:r>
              <w:rPr>
                <w:rFonts w:ascii="Arial" w:hAnsi="Arial" w:cs="Arial"/>
                <w:sz w:val="18"/>
                <w:szCs w:val="18"/>
              </w:rPr>
              <w:t>Ce cours vise à améliorer les capacités numériques de l’étudiant</w:t>
            </w:r>
            <w:r w:rsidR="002D0D73">
              <w:rPr>
                <w:rFonts w:ascii="Arial" w:hAnsi="Arial" w:cs="Arial"/>
                <w:sz w:val="18"/>
                <w:szCs w:val="18"/>
              </w:rPr>
              <w:t>e ou de l’étudiant</w:t>
            </w:r>
            <w:r>
              <w:rPr>
                <w:rFonts w:ascii="Arial" w:hAnsi="Arial" w:cs="Arial"/>
                <w:sz w:val="18"/>
                <w:szCs w:val="18"/>
              </w:rPr>
              <w:t xml:space="preserve">. </w:t>
            </w:r>
            <w:r w:rsidR="00807D31">
              <w:rPr>
                <w:rFonts w:ascii="Arial" w:hAnsi="Arial" w:cs="Arial"/>
                <w:sz w:val="18"/>
                <w:szCs w:val="18"/>
              </w:rPr>
              <w:t xml:space="preserve">À la fin du cours, </w:t>
            </w:r>
            <w:r w:rsidR="002D0D73">
              <w:rPr>
                <w:rFonts w:ascii="Arial" w:hAnsi="Arial" w:cs="Arial"/>
                <w:sz w:val="18"/>
                <w:szCs w:val="18"/>
              </w:rPr>
              <w:t>ils</w:t>
            </w:r>
            <w:r w:rsidR="00807D31">
              <w:rPr>
                <w:rFonts w:ascii="Arial" w:hAnsi="Arial" w:cs="Arial"/>
                <w:sz w:val="18"/>
                <w:szCs w:val="18"/>
              </w:rPr>
              <w:t xml:space="preserve"> </w:t>
            </w:r>
            <w:r w:rsidR="007559C9">
              <w:rPr>
                <w:rFonts w:ascii="Arial" w:hAnsi="Arial" w:cs="Arial"/>
                <w:sz w:val="18"/>
                <w:szCs w:val="18"/>
              </w:rPr>
              <w:t xml:space="preserve">seront familiers avec plusieurs applications courantes des méthodes numériques en microéconomie, macroéconomie et économétrie. Ils </w:t>
            </w:r>
            <w:r w:rsidR="00807D31">
              <w:rPr>
                <w:rFonts w:ascii="Arial" w:hAnsi="Arial" w:cs="Arial"/>
                <w:sz w:val="18"/>
                <w:szCs w:val="18"/>
              </w:rPr>
              <w:t xml:space="preserve">sauront </w:t>
            </w:r>
            <w:r w:rsidR="001B6366">
              <w:rPr>
                <w:rFonts w:ascii="Arial" w:hAnsi="Arial" w:cs="Arial"/>
                <w:sz w:val="18"/>
                <w:szCs w:val="18"/>
              </w:rPr>
              <w:t xml:space="preserve">appliquer les méthodes </w:t>
            </w:r>
            <w:r w:rsidR="00E316FC">
              <w:rPr>
                <w:rFonts w:ascii="Arial" w:hAnsi="Arial" w:cs="Arial"/>
                <w:sz w:val="18"/>
                <w:szCs w:val="18"/>
              </w:rPr>
              <w:t xml:space="preserve">ci-dessus aux problèmes simples numériques en économie et comment </w:t>
            </w:r>
            <w:r w:rsidR="007559C9">
              <w:rPr>
                <w:rFonts w:ascii="Arial" w:hAnsi="Arial" w:cs="Arial"/>
                <w:sz w:val="18"/>
                <w:szCs w:val="18"/>
              </w:rPr>
              <w:t>approfondir leurs connaissances et capacités après le cours.</w:t>
            </w:r>
          </w:p>
          <w:p w14:paraId="41C2CB02" w14:textId="221CE2A9" w:rsidR="009A2677" w:rsidRPr="005B2872" w:rsidRDefault="009A2677" w:rsidP="00E316FC">
            <w:pPr>
              <w:rPr>
                <w:rFonts w:ascii="Arial" w:hAnsi="Arial" w:cs="Arial"/>
                <w:sz w:val="18"/>
                <w:szCs w:val="18"/>
              </w:rPr>
            </w:pPr>
          </w:p>
        </w:tc>
      </w:tr>
    </w:tbl>
    <w:p w14:paraId="4BB96230" w14:textId="77777777" w:rsidR="002D42DF" w:rsidRPr="005B2872" w:rsidRDefault="002D42DF" w:rsidP="002D42DF">
      <w:pPr>
        <w:tabs>
          <w:tab w:val="left" w:leader="underscore" w:pos="9781"/>
        </w:tabs>
        <w:rPr>
          <w:rFonts w:ascii="Arial" w:hAnsi="Arial" w:cs="Arial"/>
          <w:sz w:val="20"/>
        </w:rPr>
      </w:pPr>
    </w:p>
    <w:tbl>
      <w:tblPr>
        <w:tblW w:w="109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98"/>
      </w:tblGrid>
      <w:tr w:rsidR="002D42DF" w:rsidRPr="005B2872" w14:paraId="5D61CA03" w14:textId="77777777" w:rsidTr="00974E90">
        <w:trPr>
          <w:trHeight w:val="345"/>
          <w:jc w:val="center"/>
        </w:trPr>
        <w:tc>
          <w:tcPr>
            <w:tcW w:w="10998" w:type="dxa"/>
            <w:tcBorders>
              <w:top w:val="single" w:sz="6" w:space="0" w:color="2F5496" w:themeColor="accent5" w:themeShade="BF"/>
              <w:left w:val="single" w:sz="6" w:space="0" w:color="2F5496" w:themeColor="accent5" w:themeShade="BF"/>
              <w:bottom w:val="single" w:sz="6" w:space="0" w:color="2F5496" w:themeColor="accent5" w:themeShade="BF"/>
              <w:right w:val="single" w:sz="6" w:space="0" w:color="2F5496" w:themeColor="accent5" w:themeShade="BF"/>
            </w:tcBorders>
            <w:shd w:val="clear" w:color="auto" w:fill="365F91"/>
            <w:vAlign w:val="center"/>
          </w:tcPr>
          <w:p w14:paraId="21F8B5C3" w14:textId="77777777" w:rsidR="002D42DF" w:rsidRPr="005B2872" w:rsidRDefault="002D42DF" w:rsidP="00974E90">
            <w:pPr>
              <w:numPr>
                <w:ilvl w:val="0"/>
                <w:numId w:val="27"/>
              </w:numPr>
              <w:ind w:left="382"/>
              <w:rPr>
                <w:rFonts w:ascii="Arial" w:hAnsi="Arial" w:cs="Arial"/>
                <w:b/>
                <w:color w:val="F2F2F2"/>
                <w:sz w:val="20"/>
              </w:rPr>
            </w:pPr>
            <w:r w:rsidRPr="005B2872">
              <w:rPr>
                <w:rFonts w:ascii="Arial" w:hAnsi="Arial" w:cs="Arial"/>
                <w:b/>
                <w:color w:val="F2F2F2"/>
                <w:sz w:val="20"/>
              </w:rPr>
              <w:t>PRINCIPALES MÉTHODES PÉDAGOGIQUES</w:t>
            </w:r>
          </w:p>
        </w:tc>
      </w:tr>
      <w:tr w:rsidR="002D42DF" w:rsidRPr="005B2872" w14:paraId="2441DA99" w14:textId="77777777" w:rsidTr="00974E90">
        <w:trPr>
          <w:trHeight w:val="2145"/>
          <w:jc w:val="center"/>
        </w:trPr>
        <w:tc>
          <w:tcPr>
            <w:tcW w:w="10998" w:type="dxa"/>
            <w:tcBorders>
              <w:top w:val="single" w:sz="6" w:space="0" w:color="2F5496" w:themeColor="accent5" w:themeShade="BF"/>
            </w:tcBorders>
            <w:shd w:val="clear" w:color="auto" w:fill="auto"/>
          </w:tcPr>
          <w:p w14:paraId="0B8FBC92" w14:textId="11094044" w:rsidR="002D42DF" w:rsidRPr="005B2872" w:rsidRDefault="00261FD0" w:rsidP="00261FD0">
            <w:pPr>
              <w:rPr>
                <w:rFonts w:ascii="Arial" w:hAnsi="Arial" w:cs="Arial"/>
                <w:sz w:val="18"/>
                <w:szCs w:val="18"/>
              </w:rPr>
            </w:pPr>
            <w:r>
              <w:rPr>
                <w:rFonts w:ascii="Arial" w:hAnsi="Arial" w:cs="Arial"/>
                <w:sz w:val="18"/>
                <w:szCs w:val="18"/>
              </w:rPr>
              <w:t>Des cours magistraux seront utilisés pour présenter les techniques analysées. Des séances de travaux pratiques illustreront les méthodes sur des problèmes économiques concrets.</w:t>
            </w:r>
          </w:p>
        </w:tc>
      </w:tr>
    </w:tbl>
    <w:p w14:paraId="0D6BE3D8" w14:textId="77777777" w:rsidR="002D42DF" w:rsidRPr="005B2872" w:rsidRDefault="002D42DF" w:rsidP="002D42DF">
      <w:pPr>
        <w:tabs>
          <w:tab w:val="left" w:leader="underscore" w:pos="9781"/>
        </w:tabs>
        <w:rPr>
          <w:rFonts w:ascii="Arial" w:hAnsi="Arial" w:cs="Arial"/>
          <w:sz w:val="20"/>
        </w:rPr>
      </w:pPr>
    </w:p>
    <w:tbl>
      <w:tblPr>
        <w:tblW w:w="109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98"/>
      </w:tblGrid>
      <w:tr w:rsidR="002D42DF" w:rsidRPr="005B2872" w14:paraId="3B1CFE29" w14:textId="77777777" w:rsidTr="00974E90">
        <w:trPr>
          <w:trHeight w:val="345"/>
          <w:jc w:val="center"/>
        </w:trPr>
        <w:tc>
          <w:tcPr>
            <w:tcW w:w="10998" w:type="dxa"/>
            <w:tcBorders>
              <w:top w:val="single" w:sz="6" w:space="0" w:color="2F5496" w:themeColor="accent5" w:themeShade="BF"/>
              <w:left w:val="single" w:sz="6" w:space="0" w:color="2F5496" w:themeColor="accent5" w:themeShade="BF"/>
              <w:bottom w:val="single" w:sz="6" w:space="0" w:color="2F5496" w:themeColor="accent5" w:themeShade="BF"/>
              <w:right w:val="single" w:sz="6" w:space="0" w:color="2F5496" w:themeColor="accent5" w:themeShade="BF"/>
            </w:tcBorders>
            <w:shd w:val="clear" w:color="auto" w:fill="365F91"/>
            <w:vAlign w:val="center"/>
          </w:tcPr>
          <w:p w14:paraId="7F109B26" w14:textId="77777777" w:rsidR="002D42DF" w:rsidRPr="005B2872" w:rsidRDefault="002D42DF" w:rsidP="00974E90">
            <w:pPr>
              <w:numPr>
                <w:ilvl w:val="0"/>
                <w:numId w:val="27"/>
              </w:numPr>
              <w:ind w:left="382"/>
              <w:rPr>
                <w:rFonts w:ascii="Arial" w:hAnsi="Arial" w:cs="Arial"/>
                <w:b/>
                <w:color w:val="F2F2F2"/>
                <w:sz w:val="20"/>
              </w:rPr>
            </w:pPr>
            <w:r w:rsidRPr="005B2872">
              <w:rPr>
                <w:rFonts w:ascii="Arial" w:hAnsi="Arial" w:cs="Arial"/>
                <w:b/>
                <w:color w:val="F2F2F2"/>
                <w:sz w:val="20"/>
              </w:rPr>
              <w:t xml:space="preserve">DÉMARCHE ÉVALUATIVE ET PONDÉRATION </w:t>
            </w:r>
            <w:r w:rsidRPr="005B2872">
              <w:rPr>
                <w:rFonts w:ascii="Arial" w:hAnsi="Arial" w:cs="Arial"/>
                <w:b/>
                <w:i/>
                <w:color w:val="F2F2F2"/>
                <w:sz w:val="20"/>
              </w:rPr>
              <w:t>(à titre indicatif seulement)</w:t>
            </w:r>
          </w:p>
        </w:tc>
      </w:tr>
      <w:tr w:rsidR="002D42DF" w:rsidRPr="005B2872" w14:paraId="1565F979" w14:textId="77777777" w:rsidTr="00974E90">
        <w:trPr>
          <w:trHeight w:val="2145"/>
          <w:jc w:val="center"/>
        </w:trPr>
        <w:tc>
          <w:tcPr>
            <w:tcW w:w="10998" w:type="dxa"/>
            <w:tcBorders>
              <w:top w:val="single" w:sz="6" w:space="0" w:color="2F5496" w:themeColor="accent5" w:themeShade="BF"/>
            </w:tcBorders>
            <w:shd w:val="clear" w:color="auto" w:fill="auto"/>
          </w:tcPr>
          <w:p w14:paraId="3D53E39F" w14:textId="7606D8DB" w:rsidR="002D42DF" w:rsidRDefault="002D0D73" w:rsidP="00C70393">
            <w:pPr>
              <w:rPr>
                <w:ins w:id="31" w:author="perrob" w:date="2021-05-20T14:21:00Z"/>
                <w:rFonts w:ascii="Arial" w:hAnsi="Arial" w:cs="Arial"/>
                <w:sz w:val="18"/>
                <w:szCs w:val="18"/>
              </w:rPr>
            </w:pPr>
            <w:r>
              <w:rPr>
                <w:rFonts w:ascii="Arial" w:hAnsi="Arial" w:cs="Arial"/>
                <w:sz w:val="18"/>
                <w:szCs w:val="18"/>
              </w:rPr>
              <w:t xml:space="preserve">Deux </w:t>
            </w:r>
            <w:r w:rsidR="00807D31">
              <w:rPr>
                <w:rFonts w:ascii="Arial" w:hAnsi="Arial" w:cs="Arial"/>
                <w:sz w:val="18"/>
                <w:szCs w:val="18"/>
              </w:rPr>
              <w:t>examens théoriques (</w:t>
            </w:r>
            <w:ins w:id="32" w:author="perrob" w:date="2021-05-20T14:23:00Z">
              <w:r w:rsidR="00721DB5">
                <w:rPr>
                  <w:rFonts w:ascii="Arial" w:hAnsi="Arial" w:cs="Arial"/>
                  <w:sz w:val="18"/>
                  <w:szCs w:val="18"/>
                </w:rPr>
                <w:t xml:space="preserve">total de </w:t>
              </w:r>
            </w:ins>
            <w:r w:rsidR="00807D31">
              <w:rPr>
                <w:rFonts w:ascii="Arial" w:hAnsi="Arial" w:cs="Arial"/>
                <w:sz w:val="18"/>
                <w:szCs w:val="18"/>
              </w:rPr>
              <w:t>50% de la note finale</w:t>
            </w:r>
            <w:del w:id="33" w:author="perrob" w:date="2021-05-20T14:23:00Z">
              <w:r w:rsidR="000D6940" w:rsidDel="00721DB5">
                <w:rPr>
                  <w:rFonts w:ascii="Arial" w:hAnsi="Arial" w:cs="Arial"/>
                  <w:sz w:val="18"/>
                  <w:szCs w:val="18"/>
                </w:rPr>
                <w:delText xml:space="preserve"> ensemble</w:delText>
              </w:r>
            </w:del>
            <w:r w:rsidR="00807D31">
              <w:rPr>
                <w:rFonts w:ascii="Arial" w:hAnsi="Arial" w:cs="Arial"/>
                <w:sz w:val="18"/>
                <w:szCs w:val="18"/>
              </w:rPr>
              <w:t xml:space="preserve">) et </w:t>
            </w:r>
            <w:r w:rsidR="000D6940">
              <w:rPr>
                <w:rFonts w:ascii="Arial" w:hAnsi="Arial" w:cs="Arial"/>
                <w:sz w:val="18"/>
                <w:szCs w:val="18"/>
              </w:rPr>
              <w:t>d</w:t>
            </w:r>
            <w:r w:rsidR="00807D31">
              <w:rPr>
                <w:rFonts w:ascii="Arial" w:hAnsi="Arial" w:cs="Arial"/>
                <w:sz w:val="18"/>
                <w:szCs w:val="18"/>
              </w:rPr>
              <w:t xml:space="preserve">es </w:t>
            </w:r>
            <w:r w:rsidR="000D6940">
              <w:rPr>
                <w:rFonts w:ascii="Arial" w:hAnsi="Arial" w:cs="Arial"/>
                <w:sz w:val="18"/>
                <w:szCs w:val="18"/>
              </w:rPr>
              <w:t xml:space="preserve">exercices </w:t>
            </w:r>
            <w:r w:rsidR="00807D31">
              <w:rPr>
                <w:rFonts w:ascii="Arial" w:hAnsi="Arial" w:cs="Arial"/>
                <w:sz w:val="18"/>
                <w:szCs w:val="18"/>
              </w:rPr>
              <w:t xml:space="preserve">computationnels </w:t>
            </w:r>
            <w:ins w:id="34" w:author="perrob" w:date="2021-05-20T14:22:00Z">
              <w:r w:rsidR="00721DB5">
                <w:rPr>
                  <w:rFonts w:ascii="Arial" w:hAnsi="Arial" w:cs="Arial"/>
                  <w:sz w:val="18"/>
                  <w:szCs w:val="18"/>
                </w:rPr>
                <w:t xml:space="preserve">réguliers (environ 10) </w:t>
              </w:r>
            </w:ins>
            <w:r w:rsidR="00807D31">
              <w:rPr>
                <w:rFonts w:ascii="Arial" w:hAnsi="Arial" w:cs="Arial"/>
                <w:sz w:val="18"/>
                <w:szCs w:val="18"/>
              </w:rPr>
              <w:t>faits avec les graticiels R ou python (50%</w:t>
            </w:r>
            <w:ins w:id="35" w:author="perrob" w:date="2021-05-20T14:22:00Z">
              <w:r w:rsidR="00721DB5">
                <w:rPr>
                  <w:rFonts w:ascii="Arial" w:hAnsi="Arial" w:cs="Arial"/>
                  <w:sz w:val="18"/>
                  <w:szCs w:val="18"/>
                </w:rPr>
                <w:t xml:space="preserve"> de la note finale</w:t>
              </w:r>
            </w:ins>
            <w:r w:rsidR="00807D31">
              <w:rPr>
                <w:rFonts w:ascii="Arial" w:hAnsi="Arial" w:cs="Arial"/>
                <w:sz w:val="18"/>
                <w:szCs w:val="18"/>
              </w:rPr>
              <w:t>).</w:t>
            </w:r>
          </w:p>
          <w:p w14:paraId="624F4063" w14:textId="1F8A23E7" w:rsidR="00721DB5" w:rsidRPr="005B2872" w:rsidRDefault="00721DB5">
            <w:pPr>
              <w:spacing w:line="252" w:lineRule="auto"/>
              <w:rPr>
                <w:rFonts w:ascii="Arial" w:hAnsi="Arial" w:cs="Arial"/>
                <w:sz w:val="18"/>
                <w:szCs w:val="18"/>
              </w:rPr>
              <w:pPrChange w:id="36" w:author="perrob" w:date="2021-05-20T14:23:00Z">
                <w:pPr/>
              </w:pPrChange>
            </w:pPr>
          </w:p>
        </w:tc>
      </w:tr>
    </w:tbl>
    <w:p w14:paraId="601118F0" w14:textId="24F89F99" w:rsidR="0072470D" w:rsidRDefault="0072470D" w:rsidP="002D42DF">
      <w:pPr>
        <w:jc w:val="center"/>
        <w:outlineLvl w:val="0"/>
        <w:rPr>
          <w:rFonts w:ascii="Arial" w:hAnsi="Arial" w:cs="Arial"/>
          <w:sz w:val="18"/>
          <w:szCs w:val="18"/>
        </w:rPr>
      </w:pPr>
    </w:p>
    <w:sectPr w:rsidR="0072470D" w:rsidSect="002D42DF">
      <w:footerReference w:type="default" r:id="rId19"/>
      <w:pgSz w:w="12242" w:h="15842" w:code="128"/>
      <w:pgMar w:top="576" w:right="720" w:bottom="576" w:left="720" w:header="288" w:footer="31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521EF8" w14:textId="77777777" w:rsidR="00F532A3" w:rsidRDefault="00F532A3" w:rsidP="00CC6849">
      <w:r>
        <w:separator/>
      </w:r>
    </w:p>
  </w:endnote>
  <w:endnote w:type="continuationSeparator" w:id="0">
    <w:p w14:paraId="4683986C" w14:textId="77777777" w:rsidR="00F532A3" w:rsidRDefault="00F532A3" w:rsidP="00CC68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New York">
    <w:altName w:val="Times New Roman"/>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altName w:val="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F" w:usb1="1200FFEF" w:usb2="0064C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76B905" w14:textId="77777777" w:rsidR="00F91375" w:rsidRDefault="00F91375" w:rsidP="00C650B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8A4D600" w14:textId="77777777" w:rsidR="00F91375" w:rsidRDefault="00F91375" w:rsidP="00C650B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196011" w14:textId="1D40C5D1" w:rsidR="00F91375" w:rsidRDefault="00F91375" w:rsidP="00C650B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62002">
      <w:rPr>
        <w:rStyle w:val="PageNumber"/>
        <w:noProof/>
      </w:rPr>
      <w:t>2</w:t>
    </w:r>
    <w:r>
      <w:rPr>
        <w:rStyle w:val="PageNumber"/>
      </w:rPr>
      <w:fldChar w:fldCharType="end"/>
    </w:r>
  </w:p>
  <w:p w14:paraId="7A8738D3" w14:textId="77777777" w:rsidR="00F91375" w:rsidRDefault="00F91375" w:rsidP="00C650B3">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E390B4" w14:textId="77777777" w:rsidR="00F91375" w:rsidRDefault="00F91375" w:rsidP="00C650B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A3314B2" w14:textId="77777777" w:rsidR="00F91375" w:rsidRDefault="00F91375" w:rsidP="00C650B3">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A6866A" w14:textId="3254899C" w:rsidR="00F91375" w:rsidRDefault="00F91375" w:rsidP="00C650B3">
    <w:pPr>
      <w:pStyle w:val="Footer"/>
      <w:tabs>
        <w:tab w:val="left" w:pos="180"/>
      </w:tabs>
      <w:ind w:right="37"/>
      <w:jc w:val="right"/>
      <w:rPr>
        <w:rStyle w:val="PageNumber"/>
      </w:rPr>
    </w:pPr>
    <w:r>
      <w:rPr>
        <w:rStyle w:val="PageNumber"/>
      </w:rPr>
      <w:fldChar w:fldCharType="begin"/>
    </w:r>
    <w:r>
      <w:rPr>
        <w:rStyle w:val="PageNumber"/>
      </w:rPr>
      <w:instrText xml:space="preserve"> PAGE </w:instrText>
    </w:r>
    <w:r>
      <w:rPr>
        <w:rStyle w:val="PageNumber"/>
      </w:rPr>
      <w:fldChar w:fldCharType="separate"/>
    </w:r>
    <w:r w:rsidR="00B62002">
      <w:rPr>
        <w:rStyle w:val="PageNumber"/>
        <w:noProof/>
      </w:rPr>
      <w:t>3</w:t>
    </w:r>
    <w:r>
      <w:rPr>
        <w:rStyle w:val="PageNumber"/>
      </w:rPr>
      <w:fldChar w:fldCharType="end"/>
    </w:r>
  </w:p>
  <w:p w14:paraId="1A7F3C6B" w14:textId="6B303849" w:rsidR="00F91375" w:rsidRPr="004A6F9B" w:rsidRDefault="00F91375" w:rsidP="00C650B3">
    <w:pPr>
      <w:pStyle w:val="Footer"/>
      <w:tabs>
        <w:tab w:val="left" w:pos="180"/>
      </w:tabs>
      <w:ind w:right="37"/>
      <w:rPr>
        <w:sz w:val="20"/>
      </w:rPr>
    </w:pPr>
    <w:r w:rsidRPr="004A6F9B">
      <w:rPr>
        <w:rStyle w:val="PageNumber"/>
        <w:sz w:val="20"/>
      </w:rPr>
      <w:fldChar w:fldCharType="begin"/>
    </w:r>
    <w:r w:rsidRPr="004A6F9B">
      <w:rPr>
        <w:rStyle w:val="PageNumber"/>
        <w:sz w:val="20"/>
      </w:rPr>
      <w:instrText xml:space="preserve"> DATE \@ "yyyy-MM-dd" </w:instrText>
    </w:r>
    <w:r w:rsidRPr="004A6F9B">
      <w:rPr>
        <w:rStyle w:val="PageNumber"/>
        <w:sz w:val="20"/>
      </w:rPr>
      <w:fldChar w:fldCharType="separate"/>
    </w:r>
    <w:ins w:id="29" w:author="William J. Mccausland" w:date="2021-06-22T16:54:00Z">
      <w:r w:rsidR="00675A0C">
        <w:rPr>
          <w:rStyle w:val="PageNumber"/>
          <w:noProof/>
          <w:sz w:val="20"/>
        </w:rPr>
        <w:t>2021-06-22</w:t>
      </w:r>
    </w:ins>
    <w:del w:id="30" w:author="William J. Mccausland" w:date="2021-06-22T16:54:00Z">
      <w:r w:rsidR="00721DB5" w:rsidDel="00675A0C">
        <w:rPr>
          <w:rStyle w:val="PageNumber"/>
          <w:noProof/>
          <w:sz w:val="20"/>
        </w:rPr>
        <w:delText>2021-05-20</w:delText>
      </w:r>
    </w:del>
    <w:r w:rsidRPr="004A6F9B">
      <w:rPr>
        <w:rStyle w:val="PageNumber"/>
        <w:sz w:val="20"/>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833FF3" w14:textId="4FD65AA2" w:rsidR="00F91375" w:rsidRPr="00FF69BE" w:rsidRDefault="00F91375" w:rsidP="0072470D">
    <w:pPr>
      <w:pStyle w:val="Footer"/>
      <w:jc w:val="right"/>
    </w:pPr>
    <w:r>
      <w:fldChar w:fldCharType="begin"/>
    </w:r>
    <w:r>
      <w:instrText xml:space="preserve"> PAGE   \* MERGEFORMAT </w:instrText>
    </w:r>
    <w:r>
      <w:fldChar w:fldCharType="separate"/>
    </w:r>
    <w:r w:rsidR="00B62002">
      <w:rPr>
        <w:noProof/>
      </w:rP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DFC0C4" w14:textId="77777777" w:rsidR="00F532A3" w:rsidRDefault="00F532A3" w:rsidP="00CC6849">
      <w:r>
        <w:separator/>
      </w:r>
    </w:p>
  </w:footnote>
  <w:footnote w:type="continuationSeparator" w:id="0">
    <w:p w14:paraId="2F4BF80D" w14:textId="77777777" w:rsidR="00F532A3" w:rsidRDefault="00F532A3" w:rsidP="00CC68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FDB231" w14:textId="77777777" w:rsidR="00F91375" w:rsidRPr="008F271C" w:rsidRDefault="00F91375" w:rsidP="00C650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55DB9"/>
    <w:multiLevelType w:val="hybridMultilevel"/>
    <w:tmpl w:val="AD484566"/>
    <w:lvl w:ilvl="0" w:tplc="0C0C0001">
      <w:start w:val="1"/>
      <w:numFmt w:val="bullet"/>
      <w:lvlText w:val=""/>
      <w:lvlJc w:val="left"/>
      <w:pPr>
        <w:ind w:left="578" w:hanging="360"/>
      </w:pPr>
      <w:rPr>
        <w:rFonts w:ascii="Symbol" w:hAnsi="Symbol" w:hint="default"/>
      </w:rPr>
    </w:lvl>
    <w:lvl w:ilvl="1" w:tplc="0C0C0003" w:tentative="1">
      <w:start w:val="1"/>
      <w:numFmt w:val="bullet"/>
      <w:lvlText w:val="o"/>
      <w:lvlJc w:val="left"/>
      <w:pPr>
        <w:ind w:left="1298" w:hanging="360"/>
      </w:pPr>
      <w:rPr>
        <w:rFonts w:ascii="Courier New" w:hAnsi="Courier New" w:cs="Courier New" w:hint="default"/>
      </w:rPr>
    </w:lvl>
    <w:lvl w:ilvl="2" w:tplc="0C0C0005" w:tentative="1">
      <w:start w:val="1"/>
      <w:numFmt w:val="bullet"/>
      <w:lvlText w:val=""/>
      <w:lvlJc w:val="left"/>
      <w:pPr>
        <w:ind w:left="2018" w:hanging="360"/>
      </w:pPr>
      <w:rPr>
        <w:rFonts w:ascii="Wingdings" w:hAnsi="Wingdings" w:hint="default"/>
      </w:rPr>
    </w:lvl>
    <w:lvl w:ilvl="3" w:tplc="0C0C0001" w:tentative="1">
      <w:start w:val="1"/>
      <w:numFmt w:val="bullet"/>
      <w:lvlText w:val=""/>
      <w:lvlJc w:val="left"/>
      <w:pPr>
        <w:ind w:left="2738" w:hanging="360"/>
      </w:pPr>
      <w:rPr>
        <w:rFonts w:ascii="Symbol" w:hAnsi="Symbol" w:hint="default"/>
      </w:rPr>
    </w:lvl>
    <w:lvl w:ilvl="4" w:tplc="0C0C0003" w:tentative="1">
      <w:start w:val="1"/>
      <w:numFmt w:val="bullet"/>
      <w:lvlText w:val="o"/>
      <w:lvlJc w:val="left"/>
      <w:pPr>
        <w:ind w:left="3458" w:hanging="360"/>
      </w:pPr>
      <w:rPr>
        <w:rFonts w:ascii="Courier New" w:hAnsi="Courier New" w:cs="Courier New" w:hint="default"/>
      </w:rPr>
    </w:lvl>
    <w:lvl w:ilvl="5" w:tplc="0C0C0005" w:tentative="1">
      <w:start w:val="1"/>
      <w:numFmt w:val="bullet"/>
      <w:lvlText w:val=""/>
      <w:lvlJc w:val="left"/>
      <w:pPr>
        <w:ind w:left="4178" w:hanging="360"/>
      </w:pPr>
      <w:rPr>
        <w:rFonts w:ascii="Wingdings" w:hAnsi="Wingdings" w:hint="default"/>
      </w:rPr>
    </w:lvl>
    <w:lvl w:ilvl="6" w:tplc="0C0C0001" w:tentative="1">
      <w:start w:val="1"/>
      <w:numFmt w:val="bullet"/>
      <w:lvlText w:val=""/>
      <w:lvlJc w:val="left"/>
      <w:pPr>
        <w:ind w:left="4898" w:hanging="360"/>
      </w:pPr>
      <w:rPr>
        <w:rFonts w:ascii="Symbol" w:hAnsi="Symbol" w:hint="default"/>
      </w:rPr>
    </w:lvl>
    <w:lvl w:ilvl="7" w:tplc="0C0C0003" w:tentative="1">
      <w:start w:val="1"/>
      <w:numFmt w:val="bullet"/>
      <w:lvlText w:val="o"/>
      <w:lvlJc w:val="left"/>
      <w:pPr>
        <w:ind w:left="5618" w:hanging="360"/>
      </w:pPr>
      <w:rPr>
        <w:rFonts w:ascii="Courier New" w:hAnsi="Courier New" w:cs="Courier New" w:hint="default"/>
      </w:rPr>
    </w:lvl>
    <w:lvl w:ilvl="8" w:tplc="0C0C0005" w:tentative="1">
      <w:start w:val="1"/>
      <w:numFmt w:val="bullet"/>
      <w:lvlText w:val=""/>
      <w:lvlJc w:val="left"/>
      <w:pPr>
        <w:ind w:left="6338" w:hanging="360"/>
      </w:pPr>
      <w:rPr>
        <w:rFonts w:ascii="Wingdings" w:hAnsi="Wingdings" w:hint="default"/>
      </w:rPr>
    </w:lvl>
  </w:abstractNum>
  <w:abstractNum w:abstractNumId="1" w15:restartNumberingAfterBreak="0">
    <w:nsid w:val="062E54F5"/>
    <w:multiLevelType w:val="hybridMultilevel"/>
    <w:tmpl w:val="EB1631D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070D3F7B"/>
    <w:multiLevelType w:val="hybridMultilevel"/>
    <w:tmpl w:val="3D2A08EA"/>
    <w:lvl w:ilvl="0" w:tplc="0C0C0001">
      <w:start w:val="1"/>
      <w:numFmt w:val="bullet"/>
      <w:lvlText w:val=""/>
      <w:lvlJc w:val="left"/>
      <w:pPr>
        <w:ind w:left="578" w:hanging="360"/>
      </w:pPr>
      <w:rPr>
        <w:rFonts w:ascii="Symbol" w:hAnsi="Symbol" w:hint="default"/>
      </w:rPr>
    </w:lvl>
    <w:lvl w:ilvl="1" w:tplc="0C0C0003" w:tentative="1">
      <w:start w:val="1"/>
      <w:numFmt w:val="bullet"/>
      <w:lvlText w:val="o"/>
      <w:lvlJc w:val="left"/>
      <w:pPr>
        <w:ind w:left="1298" w:hanging="360"/>
      </w:pPr>
      <w:rPr>
        <w:rFonts w:ascii="Courier New" w:hAnsi="Courier New" w:cs="Courier New" w:hint="default"/>
      </w:rPr>
    </w:lvl>
    <w:lvl w:ilvl="2" w:tplc="0C0C0005" w:tentative="1">
      <w:start w:val="1"/>
      <w:numFmt w:val="bullet"/>
      <w:lvlText w:val=""/>
      <w:lvlJc w:val="left"/>
      <w:pPr>
        <w:ind w:left="2018" w:hanging="360"/>
      </w:pPr>
      <w:rPr>
        <w:rFonts w:ascii="Wingdings" w:hAnsi="Wingdings" w:hint="default"/>
      </w:rPr>
    </w:lvl>
    <w:lvl w:ilvl="3" w:tplc="0C0C0001" w:tentative="1">
      <w:start w:val="1"/>
      <w:numFmt w:val="bullet"/>
      <w:lvlText w:val=""/>
      <w:lvlJc w:val="left"/>
      <w:pPr>
        <w:ind w:left="2738" w:hanging="360"/>
      </w:pPr>
      <w:rPr>
        <w:rFonts w:ascii="Symbol" w:hAnsi="Symbol" w:hint="default"/>
      </w:rPr>
    </w:lvl>
    <w:lvl w:ilvl="4" w:tplc="0C0C0003" w:tentative="1">
      <w:start w:val="1"/>
      <w:numFmt w:val="bullet"/>
      <w:lvlText w:val="o"/>
      <w:lvlJc w:val="left"/>
      <w:pPr>
        <w:ind w:left="3458" w:hanging="360"/>
      </w:pPr>
      <w:rPr>
        <w:rFonts w:ascii="Courier New" w:hAnsi="Courier New" w:cs="Courier New" w:hint="default"/>
      </w:rPr>
    </w:lvl>
    <w:lvl w:ilvl="5" w:tplc="0C0C0005" w:tentative="1">
      <w:start w:val="1"/>
      <w:numFmt w:val="bullet"/>
      <w:lvlText w:val=""/>
      <w:lvlJc w:val="left"/>
      <w:pPr>
        <w:ind w:left="4178" w:hanging="360"/>
      </w:pPr>
      <w:rPr>
        <w:rFonts w:ascii="Wingdings" w:hAnsi="Wingdings" w:hint="default"/>
      </w:rPr>
    </w:lvl>
    <w:lvl w:ilvl="6" w:tplc="0C0C0001" w:tentative="1">
      <w:start w:val="1"/>
      <w:numFmt w:val="bullet"/>
      <w:lvlText w:val=""/>
      <w:lvlJc w:val="left"/>
      <w:pPr>
        <w:ind w:left="4898" w:hanging="360"/>
      </w:pPr>
      <w:rPr>
        <w:rFonts w:ascii="Symbol" w:hAnsi="Symbol" w:hint="default"/>
      </w:rPr>
    </w:lvl>
    <w:lvl w:ilvl="7" w:tplc="0C0C0003" w:tentative="1">
      <w:start w:val="1"/>
      <w:numFmt w:val="bullet"/>
      <w:lvlText w:val="o"/>
      <w:lvlJc w:val="left"/>
      <w:pPr>
        <w:ind w:left="5618" w:hanging="360"/>
      </w:pPr>
      <w:rPr>
        <w:rFonts w:ascii="Courier New" w:hAnsi="Courier New" w:cs="Courier New" w:hint="default"/>
      </w:rPr>
    </w:lvl>
    <w:lvl w:ilvl="8" w:tplc="0C0C0005" w:tentative="1">
      <w:start w:val="1"/>
      <w:numFmt w:val="bullet"/>
      <w:lvlText w:val=""/>
      <w:lvlJc w:val="left"/>
      <w:pPr>
        <w:ind w:left="6338" w:hanging="360"/>
      </w:pPr>
      <w:rPr>
        <w:rFonts w:ascii="Wingdings" w:hAnsi="Wingdings" w:hint="default"/>
      </w:rPr>
    </w:lvl>
  </w:abstractNum>
  <w:abstractNum w:abstractNumId="3" w15:restartNumberingAfterBreak="0">
    <w:nsid w:val="0E0F778D"/>
    <w:multiLevelType w:val="hybridMultilevel"/>
    <w:tmpl w:val="C7E09424"/>
    <w:lvl w:ilvl="0" w:tplc="D246461A">
      <w:start w:val="1"/>
      <w:numFmt w:val="decimal"/>
      <w:lvlText w:val="%1."/>
      <w:lvlJc w:val="left"/>
      <w:pPr>
        <w:ind w:left="1065" w:hanging="705"/>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15:restartNumberingAfterBreak="0">
    <w:nsid w:val="154E0630"/>
    <w:multiLevelType w:val="hybridMultilevel"/>
    <w:tmpl w:val="08D09490"/>
    <w:lvl w:ilvl="0" w:tplc="0908DCA6">
      <w:start w:val="1"/>
      <w:numFmt w:val="bullet"/>
      <w:lvlText w:val=""/>
      <w:lvlJc w:val="left"/>
      <w:pPr>
        <w:tabs>
          <w:tab w:val="num" w:pos="720"/>
        </w:tabs>
        <w:ind w:left="720" w:hanging="363"/>
      </w:pPr>
      <w:rPr>
        <w:rFonts w:ascii="Symbol" w:hAnsi="Symbol" w:hint="default"/>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F9D0350"/>
    <w:multiLevelType w:val="hybridMultilevel"/>
    <w:tmpl w:val="A16AE06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20E40E84"/>
    <w:multiLevelType w:val="hybridMultilevel"/>
    <w:tmpl w:val="1994A47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225604A1"/>
    <w:multiLevelType w:val="hybridMultilevel"/>
    <w:tmpl w:val="034AB0B2"/>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8" w15:restartNumberingAfterBreak="0">
    <w:nsid w:val="250A20BD"/>
    <w:multiLevelType w:val="hybridMultilevel"/>
    <w:tmpl w:val="3FFE705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15:restartNumberingAfterBreak="0">
    <w:nsid w:val="25FA184F"/>
    <w:multiLevelType w:val="hybridMultilevel"/>
    <w:tmpl w:val="9A683160"/>
    <w:lvl w:ilvl="0" w:tplc="0908DCA6">
      <w:start w:val="1"/>
      <w:numFmt w:val="bullet"/>
      <w:lvlText w:val=""/>
      <w:lvlJc w:val="left"/>
      <w:pPr>
        <w:tabs>
          <w:tab w:val="num" w:pos="363"/>
        </w:tabs>
        <w:ind w:left="363" w:hanging="363"/>
      </w:pPr>
      <w:rPr>
        <w:rFonts w:ascii="Symbol" w:hAnsi="Symbol" w:hint="default"/>
      </w:rPr>
    </w:lvl>
    <w:lvl w:ilvl="1" w:tplc="0C0C0003" w:tentative="1">
      <w:start w:val="1"/>
      <w:numFmt w:val="bullet"/>
      <w:lvlText w:val="o"/>
      <w:lvlJc w:val="left"/>
      <w:pPr>
        <w:tabs>
          <w:tab w:val="num" w:pos="1083"/>
        </w:tabs>
        <w:ind w:left="1083" w:hanging="360"/>
      </w:pPr>
      <w:rPr>
        <w:rFonts w:ascii="Courier New" w:hAnsi="Courier New" w:cs="Courier New" w:hint="default"/>
      </w:rPr>
    </w:lvl>
    <w:lvl w:ilvl="2" w:tplc="0C0C0005" w:tentative="1">
      <w:start w:val="1"/>
      <w:numFmt w:val="bullet"/>
      <w:lvlText w:val=""/>
      <w:lvlJc w:val="left"/>
      <w:pPr>
        <w:tabs>
          <w:tab w:val="num" w:pos="1803"/>
        </w:tabs>
        <w:ind w:left="1803" w:hanging="360"/>
      </w:pPr>
      <w:rPr>
        <w:rFonts w:ascii="Wingdings" w:hAnsi="Wingdings" w:hint="default"/>
      </w:rPr>
    </w:lvl>
    <w:lvl w:ilvl="3" w:tplc="0C0C0001" w:tentative="1">
      <w:start w:val="1"/>
      <w:numFmt w:val="bullet"/>
      <w:lvlText w:val=""/>
      <w:lvlJc w:val="left"/>
      <w:pPr>
        <w:tabs>
          <w:tab w:val="num" w:pos="2523"/>
        </w:tabs>
        <w:ind w:left="2523" w:hanging="360"/>
      </w:pPr>
      <w:rPr>
        <w:rFonts w:ascii="Symbol" w:hAnsi="Symbol" w:hint="default"/>
      </w:rPr>
    </w:lvl>
    <w:lvl w:ilvl="4" w:tplc="0C0C0003" w:tentative="1">
      <w:start w:val="1"/>
      <w:numFmt w:val="bullet"/>
      <w:lvlText w:val="o"/>
      <w:lvlJc w:val="left"/>
      <w:pPr>
        <w:tabs>
          <w:tab w:val="num" w:pos="3243"/>
        </w:tabs>
        <w:ind w:left="3243" w:hanging="360"/>
      </w:pPr>
      <w:rPr>
        <w:rFonts w:ascii="Courier New" w:hAnsi="Courier New" w:cs="Courier New" w:hint="default"/>
      </w:rPr>
    </w:lvl>
    <w:lvl w:ilvl="5" w:tplc="0C0C0005" w:tentative="1">
      <w:start w:val="1"/>
      <w:numFmt w:val="bullet"/>
      <w:lvlText w:val=""/>
      <w:lvlJc w:val="left"/>
      <w:pPr>
        <w:tabs>
          <w:tab w:val="num" w:pos="3963"/>
        </w:tabs>
        <w:ind w:left="3963" w:hanging="360"/>
      </w:pPr>
      <w:rPr>
        <w:rFonts w:ascii="Wingdings" w:hAnsi="Wingdings" w:hint="default"/>
      </w:rPr>
    </w:lvl>
    <w:lvl w:ilvl="6" w:tplc="0C0C0001" w:tentative="1">
      <w:start w:val="1"/>
      <w:numFmt w:val="bullet"/>
      <w:lvlText w:val=""/>
      <w:lvlJc w:val="left"/>
      <w:pPr>
        <w:tabs>
          <w:tab w:val="num" w:pos="4683"/>
        </w:tabs>
        <w:ind w:left="4683" w:hanging="360"/>
      </w:pPr>
      <w:rPr>
        <w:rFonts w:ascii="Symbol" w:hAnsi="Symbol" w:hint="default"/>
      </w:rPr>
    </w:lvl>
    <w:lvl w:ilvl="7" w:tplc="0C0C0003" w:tentative="1">
      <w:start w:val="1"/>
      <w:numFmt w:val="bullet"/>
      <w:lvlText w:val="o"/>
      <w:lvlJc w:val="left"/>
      <w:pPr>
        <w:tabs>
          <w:tab w:val="num" w:pos="5403"/>
        </w:tabs>
        <w:ind w:left="5403" w:hanging="360"/>
      </w:pPr>
      <w:rPr>
        <w:rFonts w:ascii="Courier New" w:hAnsi="Courier New" w:cs="Courier New" w:hint="default"/>
      </w:rPr>
    </w:lvl>
    <w:lvl w:ilvl="8" w:tplc="0C0C0005" w:tentative="1">
      <w:start w:val="1"/>
      <w:numFmt w:val="bullet"/>
      <w:lvlText w:val=""/>
      <w:lvlJc w:val="left"/>
      <w:pPr>
        <w:tabs>
          <w:tab w:val="num" w:pos="6123"/>
        </w:tabs>
        <w:ind w:left="6123" w:hanging="360"/>
      </w:pPr>
      <w:rPr>
        <w:rFonts w:ascii="Wingdings" w:hAnsi="Wingdings" w:hint="default"/>
      </w:rPr>
    </w:lvl>
  </w:abstractNum>
  <w:abstractNum w:abstractNumId="10" w15:restartNumberingAfterBreak="0">
    <w:nsid w:val="26C10145"/>
    <w:multiLevelType w:val="multilevel"/>
    <w:tmpl w:val="6340061E"/>
    <w:lvl w:ilvl="0">
      <w:start w:val="1"/>
      <w:numFmt w:val="bullet"/>
      <w:lvlText w:val=""/>
      <w:lvlJc w:val="left"/>
      <w:pPr>
        <w:tabs>
          <w:tab w:val="num" w:pos="567"/>
        </w:tabs>
        <w:ind w:left="567" w:hanging="567"/>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F190FD6"/>
    <w:multiLevelType w:val="multilevel"/>
    <w:tmpl w:val="6340061E"/>
    <w:lvl w:ilvl="0">
      <w:start w:val="1"/>
      <w:numFmt w:val="bullet"/>
      <w:lvlText w:val=""/>
      <w:lvlJc w:val="left"/>
      <w:pPr>
        <w:tabs>
          <w:tab w:val="num" w:pos="567"/>
        </w:tabs>
        <w:ind w:left="567" w:hanging="567"/>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F8B21AA"/>
    <w:multiLevelType w:val="hybridMultilevel"/>
    <w:tmpl w:val="67B021DC"/>
    <w:lvl w:ilvl="0" w:tplc="0C0C0001">
      <w:start w:val="1"/>
      <w:numFmt w:val="bullet"/>
      <w:lvlText w:val=""/>
      <w:lvlJc w:val="left"/>
      <w:pPr>
        <w:ind w:left="578" w:hanging="360"/>
      </w:pPr>
      <w:rPr>
        <w:rFonts w:ascii="Symbol" w:hAnsi="Symbol" w:hint="default"/>
      </w:rPr>
    </w:lvl>
    <w:lvl w:ilvl="1" w:tplc="0C0C0003" w:tentative="1">
      <w:start w:val="1"/>
      <w:numFmt w:val="bullet"/>
      <w:lvlText w:val="o"/>
      <w:lvlJc w:val="left"/>
      <w:pPr>
        <w:ind w:left="1298" w:hanging="360"/>
      </w:pPr>
      <w:rPr>
        <w:rFonts w:ascii="Courier New" w:hAnsi="Courier New" w:cs="Courier New" w:hint="default"/>
      </w:rPr>
    </w:lvl>
    <w:lvl w:ilvl="2" w:tplc="0C0C0005" w:tentative="1">
      <w:start w:val="1"/>
      <w:numFmt w:val="bullet"/>
      <w:lvlText w:val=""/>
      <w:lvlJc w:val="left"/>
      <w:pPr>
        <w:ind w:left="2018" w:hanging="360"/>
      </w:pPr>
      <w:rPr>
        <w:rFonts w:ascii="Wingdings" w:hAnsi="Wingdings" w:hint="default"/>
      </w:rPr>
    </w:lvl>
    <w:lvl w:ilvl="3" w:tplc="0C0C0001" w:tentative="1">
      <w:start w:val="1"/>
      <w:numFmt w:val="bullet"/>
      <w:lvlText w:val=""/>
      <w:lvlJc w:val="left"/>
      <w:pPr>
        <w:ind w:left="2738" w:hanging="360"/>
      </w:pPr>
      <w:rPr>
        <w:rFonts w:ascii="Symbol" w:hAnsi="Symbol" w:hint="default"/>
      </w:rPr>
    </w:lvl>
    <w:lvl w:ilvl="4" w:tplc="0C0C0003" w:tentative="1">
      <w:start w:val="1"/>
      <w:numFmt w:val="bullet"/>
      <w:lvlText w:val="o"/>
      <w:lvlJc w:val="left"/>
      <w:pPr>
        <w:ind w:left="3458" w:hanging="360"/>
      </w:pPr>
      <w:rPr>
        <w:rFonts w:ascii="Courier New" w:hAnsi="Courier New" w:cs="Courier New" w:hint="default"/>
      </w:rPr>
    </w:lvl>
    <w:lvl w:ilvl="5" w:tplc="0C0C0005" w:tentative="1">
      <w:start w:val="1"/>
      <w:numFmt w:val="bullet"/>
      <w:lvlText w:val=""/>
      <w:lvlJc w:val="left"/>
      <w:pPr>
        <w:ind w:left="4178" w:hanging="360"/>
      </w:pPr>
      <w:rPr>
        <w:rFonts w:ascii="Wingdings" w:hAnsi="Wingdings" w:hint="default"/>
      </w:rPr>
    </w:lvl>
    <w:lvl w:ilvl="6" w:tplc="0C0C0001" w:tentative="1">
      <w:start w:val="1"/>
      <w:numFmt w:val="bullet"/>
      <w:lvlText w:val=""/>
      <w:lvlJc w:val="left"/>
      <w:pPr>
        <w:ind w:left="4898" w:hanging="360"/>
      </w:pPr>
      <w:rPr>
        <w:rFonts w:ascii="Symbol" w:hAnsi="Symbol" w:hint="default"/>
      </w:rPr>
    </w:lvl>
    <w:lvl w:ilvl="7" w:tplc="0C0C0003" w:tentative="1">
      <w:start w:val="1"/>
      <w:numFmt w:val="bullet"/>
      <w:lvlText w:val="o"/>
      <w:lvlJc w:val="left"/>
      <w:pPr>
        <w:ind w:left="5618" w:hanging="360"/>
      </w:pPr>
      <w:rPr>
        <w:rFonts w:ascii="Courier New" w:hAnsi="Courier New" w:cs="Courier New" w:hint="default"/>
      </w:rPr>
    </w:lvl>
    <w:lvl w:ilvl="8" w:tplc="0C0C0005" w:tentative="1">
      <w:start w:val="1"/>
      <w:numFmt w:val="bullet"/>
      <w:lvlText w:val=""/>
      <w:lvlJc w:val="left"/>
      <w:pPr>
        <w:ind w:left="6338" w:hanging="360"/>
      </w:pPr>
      <w:rPr>
        <w:rFonts w:ascii="Wingdings" w:hAnsi="Wingdings" w:hint="default"/>
      </w:rPr>
    </w:lvl>
  </w:abstractNum>
  <w:abstractNum w:abstractNumId="13" w15:restartNumberingAfterBreak="0">
    <w:nsid w:val="30F67C72"/>
    <w:multiLevelType w:val="hybridMultilevel"/>
    <w:tmpl w:val="F454C9E8"/>
    <w:lvl w:ilvl="0" w:tplc="0C0C000F">
      <w:start w:val="1"/>
      <w:numFmt w:val="decimal"/>
      <w:lvlText w:val="%1."/>
      <w:lvlJc w:val="left"/>
      <w:pPr>
        <w:ind w:left="720" w:hanging="360"/>
      </w:pPr>
      <w:rPr>
        <w:rFonts w:hint="default"/>
        <w:u w:val="none"/>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4" w15:restartNumberingAfterBreak="0">
    <w:nsid w:val="361050C4"/>
    <w:multiLevelType w:val="hybridMultilevel"/>
    <w:tmpl w:val="5EE86184"/>
    <w:lvl w:ilvl="0" w:tplc="0C0C0001">
      <w:start w:val="1"/>
      <w:numFmt w:val="bullet"/>
      <w:lvlText w:val=""/>
      <w:lvlJc w:val="left"/>
      <w:pPr>
        <w:ind w:left="1429" w:hanging="360"/>
      </w:pPr>
      <w:rPr>
        <w:rFonts w:ascii="Symbol" w:hAnsi="Symbol" w:hint="default"/>
      </w:rPr>
    </w:lvl>
    <w:lvl w:ilvl="1" w:tplc="0C0C0003" w:tentative="1">
      <w:start w:val="1"/>
      <w:numFmt w:val="bullet"/>
      <w:lvlText w:val="o"/>
      <w:lvlJc w:val="left"/>
      <w:pPr>
        <w:ind w:left="2149" w:hanging="360"/>
      </w:pPr>
      <w:rPr>
        <w:rFonts w:ascii="Courier New" w:hAnsi="Courier New" w:cs="Courier New" w:hint="default"/>
      </w:rPr>
    </w:lvl>
    <w:lvl w:ilvl="2" w:tplc="0C0C0005" w:tentative="1">
      <w:start w:val="1"/>
      <w:numFmt w:val="bullet"/>
      <w:lvlText w:val=""/>
      <w:lvlJc w:val="left"/>
      <w:pPr>
        <w:ind w:left="2869" w:hanging="360"/>
      </w:pPr>
      <w:rPr>
        <w:rFonts w:ascii="Wingdings" w:hAnsi="Wingdings" w:hint="default"/>
      </w:rPr>
    </w:lvl>
    <w:lvl w:ilvl="3" w:tplc="0C0C0001" w:tentative="1">
      <w:start w:val="1"/>
      <w:numFmt w:val="bullet"/>
      <w:lvlText w:val=""/>
      <w:lvlJc w:val="left"/>
      <w:pPr>
        <w:ind w:left="3589" w:hanging="360"/>
      </w:pPr>
      <w:rPr>
        <w:rFonts w:ascii="Symbol" w:hAnsi="Symbol" w:hint="default"/>
      </w:rPr>
    </w:lvl>
    <w:lvl w:ilvl="4" w:tplc="0C0C0003" w:tentative="1">
      <w:start w:val="1"/>
      <w:numFmt w:val="bullet"/>
      <w:lvlText w:val="o"/>
      <w:lvlJc w:val="left"/>
      <w:pPr>
        <w:ind w:left="4309" w:hanging="360"/>
      </w:pPr>
      <w:rPr>
        <w:rFonts w:ascii="Courier New" w:hAnsi="Courier New" w:cs="Courier New" w:hint="default"/>
      </w:rPr>
    </w:lvl>
    <w:lvl w:ilvl="5" w:tplc="0C0C0005" w:tentative="1">
      <w:start w:val="1"/>
      <w:numFmt w:val="bullet"/>
      <w:lvlText w:val=""/>
      <w:lvlJc w:val="left"/>
      <w:pPr>
        <w:ind w:left="5029" w:hanging="360"/>
      </w:pPr>
      <w:rPr>
        <w:rFonts w:ascii="Wingdings" w:hAnsi="Wingdings" w:hint="default"/>
      </w:rPr>
    </w:lvl>
    <w:lvl w:ilvl="6" w:tplc="0C0C0001" w:tentative="1">
      <w:start w:val="1"/>
      <w:numFmt w:val="bullet"/>
      <w:lvlText w:val=""/>
      <w:lvlJc w:val="left"/>
      <w:pPr>
        <w:ind w:left="5749" w:hanging="360"/>
      </w:pPr>
      <w:rPr>
        <w:rFonts w:ascii="Symbol" w:hAnsi="Symbol" w:hint="default"/>
      </w:rPr>
    </w:lvl>
    <w:lvl w:ilvl="7" w:tplc="0C0C0003" w:tentative="1">
      <w:start w:val="1"/>
      <w:numFmt w:val="bullet"/>
      <w:lvlText w:val="o"/>
      <w:lvlJc w:val="left"/>
      <w:pPr>
        <w:ind w:left="6469" w:hanging="360"/>
      </w:pPr>
      <w:rPr>
        <w:rFonts w:ascii="Courier New" w:hAnsi="Courier New" w:cs="Courier New" w:hint="default"/>
      </w:rPr>
    </w:lvl>
    <w:lvl w:ilvl="8" w:tplc="0C0C0005" w:tentative="1">
      <w:start w:val="1"/>
      <w:numFmt w:val="bullet"/>
      <w:lvlText w:val=""/>
      <w:lvlJc w:val="left"/>
      <w:pPr>
        <w:ind w:left="7189" w:hanging="360"/>
      </w:pPr>
      <w:rPr>
        <w:rFonts w:ascii="Wingdings" w:hAnsi="Wingdings" w:hint="default"/>
      </w:rPr>
    </w:lvl>
  </w:abstractNum>
  <w:abstractNum w:abstractNumId="15" w15:restartNumberingAfterBreak="0">
    <w:nsid w:val="39164501"/>
    <w:multiLevelType w:val="hybridMultilevel"/>
    <w:tmpl w:val="53741368"/>
    <w:lvl w:ilvl="0" w:tplc="CCA21366">
      <w:start w:val="1"/>
      <w:numFmt w:val="bullet"/>
      <w:lvlText w:val=""/>
      <w:lvlJc w:val="left"/>
      <w:pPr>
        <w:tabs>
          <w:tab w:val="num" w:pos="567"/>
        </w:tabs>
        <w:ind w:left="567" w:hanging="567"/>
      </w:pPr>
      <w:rPr>
        <w:rFonts w:ascii="Symbol" w:hAnsi="Symbol" w:hint="default"/>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A5B7E39"/>
    <w:multiLevelType w:val="hybridMultilevel"/>
    <w:tmpl w:val="38F6BBB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7" w15:restartNumberingAfterBreak="0">
    <w:nsid w:val="3C5C5D87"/>
    <w:multiLevelType w:val="hybridMultilevel"/>
    <w:tmpl w:val="B8D8DAC2"/>
    <w:lvl w:ilvl="0" w:tplc="0C0C000F">
      <w:start w:val="1"/>
      <w:numFmt w:val="decimal"/>
      <w:lvlText w:val="%1."/>
      <w:lvlJc w:val="left"/>
      <w:pPr>
        <w:tabs>
          <w:tab w:val="num" w:pos="927"/>
        </w:tabs>
        <w:ind w:left="927" w:hanging="360"/>
      </w:pPr>
      <w:rPr>
        <w:rFonts w:hint="default"/>
      </w:rPr>
    </w:lvl>
    <w:lvl w:ilvl="1" w:tplc="0C0C0019" w:tentative="1">
      <w:start w:val="1"/>
      <w:numFmt w:val="lowerLetter"/>
      <w:lvlText w:val="%2."/>
      <w:lvlJc w:val="left"/>
      <w:pPr>
        <w:tabs>
          <w:tab w:val="num" w:pos="1647"/>
        </w:tabs>
        <w:ind w:left="1647" w:hanging="360"/>
      </w:pPr>
    </w:lvl>
    <w:lvl w:ilvl="2" w:tplc="0C0C001B" w:tentative="1">
      <w:start w:val="1"/>
      <w:numFmt w:val="lowerRoman"/>
      <w:lvlText w:val="%3."/>
      <w:lvlJc w:val="right"/>
      <w:pPr>
        <w:tabs>
          <w:tab w:val="num" w:pos="2367"/>
        </w:tabs>
        <w:ind w:left="2367" w:hanging="180"/>
      </w:pPr>
    </w:lvl>
    <w:lvl w:ilvl="3" w:tplc="0C0C000F" w:tentative="1">
      <w:start w:val="1"/>
      <w:numFmt w:val="decimal"/>
      <w:lvlText w:val="%4."/>
      <w:lvlJc w:val="left"/>
      <w:pPr>
        <w:tabs>
          <w:tab w:val="num" w:pos="3087"/>
        </w:tabs>
        <w:ind w:left="3087" w:hanging="360"/>
      </w:pPr>
    </w:lvl>
    <w:lvl w:ilvl="4" w:tplc="0C0C0019" w:tentative="1">
      <w:start w:val="1"/>
      <w:numFmt w:val="lowerLetter"/>
      <w:lvlText w:val="%5."/>
      <w:lvlJc w:val="left"/>
      <w:pPr>
        <w:tabs>
          <w:tab w:val="num" w:pos="3807"/>
        </w:tabs>
        <w:ind w:left="3807" w:hanging="360"/>
      </w:pPr>
    </w:lvl>
    <w:lvl w:ilvl="5" w:tplc="0C0C001B" w:tentative="1">
      <w:start w:val="1"/>
      <w:numFmt w:val="lowerRoman"/>
      <w:lvlText w:val="%6."/>
      <w:lvlJc w:val="right"/>
      <w:pPr>
        <w:tabs>
          <w:tab w:val="num" w:pos="4527"/>
        </w:tabs>
        <w:ind w:left="4527" w:hanging="180"/>
      </w:pPr>
    </w:lvl>
    <w:lvl w:ilvl="6" w:tplc="0C0C000F" w:tentative="1">
      <w:start w:val="1"/>
      <w:numFmt w:val="decimal"/>
      <w:lvlText w:val="%7."/>
      <w:lvlJc w:val="left"/>
      <w:pPr>
        <w:tabs>
          <w:tab w:val="num" w:pos="5247"/>
        </w:tabs>
        <w:ind w:left="5247" w:hanging="360"/>
      </w:pPr>
    </w:lvl>
    <w:lvl w:ilvl="7" w:tplc="0C0C0019" w:tentative="1">
      <w:start w:val="1"/>
      <w:numFmt w:val="lowerLetter"/>
      <w:lvlText w:val="%8."/>
      <w:lvlJc w:val="left"/>
      <w:pPr>
        <w:tabs>
          <w:tab w:val="num" w:pos="5967"/>
        </w:tabs>
        <w:ind w:left="5967" w:hanging="360"/>
      </w:pPr>
    </w:lvl>
    <w:lvl w:ilvl="8" w:tplc="0C0C001B" w:tentative="1">
      <w:start w:val="1"/>
      <w:numFmt w:val="lowerRoman"/>
      <w:lvlText w:val="%9."/>
      <w:lvlJc w:val="right"/>
      <w:pPr>
        <w:tabs>
          <w:tab w:val="num" w:pos="6687"/>
        </w:tabs>
        <w:ind w:left="6687" w:hanging="180"/>
      </w:pPr>
    </w:lvl>
  </w:abstractNum>
  <w:abstractNum w:abstractNumId="18" w15:restartNumberingAfterBreak="0">
    <w:nsid w:val="3E8E0D15"/>
    <w:multiLevelType w:val="hybridMultilevel"/>
    <w:tmpl w:val="86ECB4B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9" w15:restartNumberingAfterBreak="0">
    <w:nsid w:val="40CE4D74"/>
    <w:multiLevelType w:val="hybridMultilevel"/>
    <w:tmpl w:val="66D21A36"/>
    <w:lvl w:ilvl="0" w:tplc="59B868A0">
      <w:start w:val="1"/>
      <w:numFmt w:val="bullet"/>
      <w:lvlText w:val=""/>
      <w:lvlJc w:val="left"/>
      <w:pPr>
        <w:tabs>
          <w:tab w:val="num" w:pos="284"/>
        </w:tabs>
        <w:ind w:left="284" w:hanging="284"/>
      </w:pPr>
      <w:rPr>
        <w:rFonts w:ascii="Symbol" w:hAnsi="Symbol" w:hint="default"/>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4F115CF"/>
    <w:multiLevelType w:val="hybridMultilevel"/>
    <w:tmpl w:val="0F9E63A2"/>
    <w:lvl w:ilvl="0" w:tplc="0C0C000F">
      <w:start w:val="1"/>
      <w:numFmt w:val="decimal"/>
      <w:lvlText w:val="%1."/>
      <w:lvlJc w:val="left"/>
      <w:pPr>
        <w:ind w:left="720" w:hanging="360"/>
      </w:pPr>
      <w:rPr>
        <w:rFonts w:hint="default"/>
        <w:u w:val="none"/>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1" w15:restartNumberingAfterBreak="0">
    <w:nsid w:val="4605707F"/>
    <w:multiLevelType w:val="hybridMultilevel"/>
    <w:tmpl w:val="2894227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2" w15:restartNumberingAfterBreak="0">
    <w:nsid w:val="4736133E"/>
    <w:multiLevelType w:val="multilevel"/>
    <w:tmpl w:val="CA467266"/>
    <w:lvl w:ilvl="0">
      <w:start w:val="5"/>
      <w:numFmt w:val="decimal"/>
      <w:lvlText w:val="%1."/>
      <w:lvlJc w:val="left"/>
      <w:pPr>
        <w:tabs>
          <w:tab w:val="num" w:pos="1035"/>
        </w:tabs>
        <w:ind w:left="1035" w:hanging="1035"/>
      </w:pPr>
      <w:rPr>
        <w:rFonts w:hint="default"/>
      </w:rPr>
    </w:lvl>
    <w:lvl w:ilvl="1">
      <w:start w:val="2"/>
      <w:numFmt w:val="decimal"/>
      <w:lvlText w:val="%1.%2."/>
      <w:lvlJc w:val="left"/>
      <w:pPr>
        <w:tabs>
          <w:tab w:val="num" w:pos="1235"/>
        </w:tabs>
        <w:ind w:left="1235" w:hanging="1035"/>
      </w:pPr>
      <w:rPr>
        <w:rFonts w:hint="default"/>
      </w:rPr>
    </w:lvl>
    <w:lvl w:ilvl="2">
      <w:start w:val="3"/>
      <w:numFmt w:val="decimal"/>
      <w:lvlText w:val="%1.%2.%3."/>
      <w:lvlJc w:val="left"/>
      <w:pPr>
        <w:tabs>
          <w:tab w:val="num" w:pos="1435"/>
        </w:tabs>
        <w:ind w:left="1435" w:hanging="1035"/>
      </w:pPr>
      <w:rPr>
        <w:rFonts w:hint="default"/>
      </w:rPr>
    </w:lvl>
    <w:lvl w:ilvl="3">
      <w:start w:val="1"/>
      <w:numFmt w:val="decimal"/>
      <w:lvlText w:val="%1.%2.%3.%4."/>
      <w:lvlJc w:val="left"/>
      <w:pPr>
        <w:tabs>
          <w:tab w:val="num" w:pos="1680"/>
        </w:tabs>
        <w:ind w:left="1680" w:hanging="1080"/>
      </w:pPr>
      <w:rPr>
        <w:rFonts w:hint="default"/>
      </w:rPr>
    </w:lvl>
    <w:lvl w:ilvl="4">
      <w:start w:val="1"/>
      <w:numFmt w:val="decimal"/>
      <w:lvlText w:val="%1.%2.%3.%4.%5."/>
      <w:lvlJc w:val="left"/>
      <w:pPr>
        <w:tabs>
          <w:tab w:val="num" w:pos="2240"/>
        </w:tabs>
        <w:ind w:left="2240" w:hanging="1440"/>
      </w:pPr>
      <w:rPr>
        <w:rFonts w:hint="default"/>
      </w:rPr>
    </w:lvl>
    <w:lvl w:ilvl="5">
      <w:start w:val="1"/>
      <w:numFmt w:val="decimal"/>
      <w:lvlText w:val="%1.%2.%3.%4.%5.%6."/>
      <w:lvlJc w:val="left"/>
      <w:pPr>
        <w:tabs>
          <w:tab w:val="num" w:pos="2440"/>
        </w:tabs>
        <w:ind w:left="2440" w:hanging="1440"/>
      </w:pPr>
      <w:rPr>
        <w:rFonts w:hint="default"/>
      </w:rPr>
    </w:lvl>
    <w:lvl w:ilvl="6">
      <w:start w:val="1"/>
      <w:numFmt w:val="decimal"/>
      <w:lvlText w:val="%1.%2.%3.%4.%5.%6.%7."/>
      <w:lvlJc w:val="left"/>
      <w:pPr>
        <w:tabs>
          <w:tab w:val="num" w:pos="3000"/>
        </w:tabs>
        <w:ind w:left="3000" w:hanging="1800"/>
      </w:pPr>
      <w:rPr>
        <w:rFonts w:hint="default"/>
      </w:rPr>
    </w:lvl>
    <w:lvl w:ilvl="7">
      <w:start w:val="1"/>
      <w:numFmt w:val="decimal"/>
      <w:lvlText w:val="%1.%2.%3.%4.%5.%6.%7.%8."/>
      <w:lvlJc w:val="left"/>
      <w:pPr>
        <w:tabs>
          <w:tab w:val="num" w:pos="3560"/>
        </w:tabs>
        <w:ind w:left="3560" w:hanging="2160"/>
      </w:pPr>
      <w:rPr>
        <w:rFonts w:hint="default"/>
      </w:rPr>
    </w:lvl>
    <w:lvl w:ilvl="8">
      <w:start w:val="1"/>
      <w:numFmt w:val="decimal"/>
      <w:lvlText w:val="%1.%2.%3.%4.%5.%6.%7.%8.%9."/>
      <w:lvlJc w:val="left"/>
      <w:pPr>
        <w:tabs>
          <w:tab w:val="num" w:pos="3760"/>
        </w:tabs>
        <w:ind w:left="3760" w:hanging="2160"/>
      </w:pPr>
      <w:rPr>
        <w:rFonts w:hint="default"/>
      </w:rPr>
    </w:lvl>
  </w:abstractNum>
  <w:abstractNum w:abstractNumId="23" w15:restartNumberingAfterBreak="0">
    <w:nsid w:val="47E86039"/>
    <w:multiLevelType w:val="hybridMultilevel"/>
    <w:tmpl w:val="F8DEEA16"/>
    <w:lvl w:ilvl="0" w:tplc="EB42ED54">
      <w:start w:val="1"/>
      <w:numFmt w:val="decimal"/>
      <w:lvlText w:val="%1."/>
      <w:lvlJc w:val="left"/>
      <w:pPr>
        <w:ind w:left="720" w:hanging="360"/>
      </w:pPr>
      <w:rPr>
        <w:rFonts w:ascii="Times New Roman" w:hAnsi="Times New Roman" w:hint="default"/>
        <w:b w:val="0"/>
        <w:i w:val="0"/>
        <w:sz w:val="24"/>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4" w15:restartNumberingAfterBreak="0">
    <w:nsid w:val="4964510D"/>
    <w:multiLevelType w:val="hybridMultilevel"/>
    <w:tmpl w:val="39F6E576"/>
    <w:lvl w:ilvl="0" w:tplc="0C0C0001">
      <w:start w:val="1"/>
      <w:numFmt w:val="bullet"/>
      <w:lvlText w:val=""/>
      <w:lvlJc w:val="left"/>
      <w:pPr>
        <w:ind w:left="706" w:hanging="360"/>
      </w:pPr>
      <w:rPr>
        <w:rFonts w:ascii="Symbol" w:hAnsi="Symbol" w:hint="default"/>
      </w:rPr>
    </w:lvl>
    <w:lvl w:ilvl="1" w:tplc="0C0C0003" w:tentative="1">
      <w:start w:val="1"/>
      <w:numFmt w:val="bullet"/>
      <w:lvlText w:val="o"/>
      <w:lvlJc w:val="left"/>
      <w:pPr>
        <w:ind w:left="1426" w:hanging="360"/>
      </w:pPr>
      <w:rPr>
        <w:rFonts w:ascii="Courier New" w:hAnsi="Courier New" w:cs="Courier New" w:hint="default"/>
      </w:rPr>
    </w:lvl>
    <w:lvl w:ilvl="2" w:tplc="0C0C0005" w:tentative="1">
      <w:start w:val="1"/>
      <w:numFmt w:val="bullet"/>
      <w:lvlText w:val=""/>
      <w:lvlJc w:val="left"/>
      <w:pPr>
        <w:ind w:left="2146" w:hanging="360"/>
      </w:pPr>
      <w:rPr>
        <w:rFonts w:ascii="Wingdings" w:hAnsi="Wingdings" w:hint="default"/>
      </w:rPr>
    </w:lvl>
    <w:lvl w:ilvl="3" w:tplc="0C0C0001" w:tentative="1">
      <w:start w:val="1"/>
      <w:numFmt w:val="bullet"/>
      <w:lvlText w:val=""/>
      <w:lvlJc w:val="left"/>
      <w:pPr>
        <w:ind w:left="2866" w:hanging="360"/>
      </w:pPr>
      <w:rPr>
        <w:rFonts w:ascii="Symbol" w:hAnsi="Symbol" w:hint="default"/>
      </w:rPr>
    </w:lvl>
    <w:lvl w:ilvl="4" w:tplc="0C0C0003" w:tentative="1">
      <w:start w:val="1"/>
      <w:numFmt w:val="bullet"/>
      <w:lvlText w:val="o"/>
      <w:lvlJc w:val="left"/>
      <w:pPr>
        <w:ind w:left="3586" w:hanging="360"/>
      </w:pPr>
      <w:rPr>
        <w:rFonts w:ascii="Courier New" w:hAnsi="Courier New" w:cs="Courier New" w:hint="default"/>
      </w:rPr>
    </w:lvl>
    <w:lvl w:ilvl="5" w:tplc="0C0C0005" w:tentative="1">
      <w:start w:val="1"/>
      <w:numFmt w:val="bullet"/>
      <w:lvlText w:val=""/>
      <w:lvlJc w:val="left"/>
      <w:pPr>
        <w:ind w:left="4306" w:hanging="360"/>
      </w:pPr>
      <w:rPr>
        <w:rFonts w:ascii="Wingdings" w:hAnsi="Wingdings" w:hint="default"/>
      </w:rPr>
    </w:lvl>
    <w:lvl w:ilvl="6" w:tplc="0C0C0001" w:tentative="1">
      <w:start w:val="1"/>
      <w:numFmt w:val="bullet"/>
      <w:lvlText w:val=""/>
      <w:lvlJc w:val="left"/>
      <w:pPr>
        <w:ind w:left="5026" w:hanging="360"/>
      </w:pPr>
      <w:rPr>
        <w:rFonts w:ascii="Symbol" w:hAnsi="Symbol" w:hint="default"/>
      </w:rPr>
    </w:lvl>
    <w:lvl w:ilvl="7" w:tplc="0C0C0003" w:tentative="1">
      <w:start w:val="1"/>
      <w:numFmt w:val="bullet"/>
      <w:lvlText w:val="o"/>
      <w:lvlJc w:val="left"/>
      <w:pPr>
        <w:ind w:left="5746" w:hanging="360"/>
      </w:pPr>
      <w:rPr>
        <w:rFonts w:ascii="Courier New" w:hAnsi="Courier New" w:cs="Courier New" w:hint="default"/>
      </w:rPr>
    </w:lvl>
    <w:lvl w:ilvl="8" w:tplc="0C0C0005" w:tentative="1">
      <w:start w:val="1"/>
      <w:numFmt w:val="bullet"/>
      <w:lvlText w:val=""/>
      <w:lvlJc w:val="left"/>
      <w:pPr>
        <w:ind w:left="6466" w:hanging="360"/>
      </w:pPr>
      <w:rPr>
        <w:rFonts w:ascii="Wingdings" w:hAnsi="Wingdings" w:hint="default"/>
      </w:rPr>
    </w:lvl>
  </w:abstractNum>
  <w:abstractNum w:abstractNumId="25" w15:restartNumberingAfterBreak="0">
    <w:nsid w:val="4BD618A8"/>
    <w:multiLevelType w:val="hybridMultilevel"/>
    <w:tmpl w:val="331628A2"/>
    <w:lvl w:ilvl="0" w:tplc="0908DCA6">
      <w:start w:val="1"/>
      <w:numFmt w:val="bullet"/>
      <w:lvlText w:val=""/>
      <w:lvlJc w:val="left"/>
      <w:pPr>
        <w:tabs>
          <w:tab w:val="num" w:pos="720"/>
        </w:tabs>
        <w:ind w:left="720" w:hanging="363"/>
      </w:pPr>
      <w:rPr>
        <w:rFonts w:ascii="Symbol" w:hAnsi="Symbol" w:hint="default"/>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BE3082E"/>
    <w:multiLevelType w:val="hybridMultilevel"/>
    <w:tmpl w:val="1F7EAF18"/>
    <w:lvl w:ilvl="0" w:tplc="0C0C0001">
      <w:start w:val="1"/>
      <w:numFmt w:val="bullet"/>
      <w:lvlText w:val=""/>
      <w:lvlJc w:val="left"/>
      <w:pPr>
        <w:ind w:left="650" w:hanging="360"/>
      </w:pPr>
      <w:rPr>
        <w:rFonts w:ascii="Symbol" w:hAnsi="Symbol" w:hint="default"/>
      </w:rPr>
    </w:lvl>
    <w:lvl w:ilvl="1" w:tplc="0C0C0003" w:tentative="1">
      <w:start w:val="1"/>
      <w:numFmt w:val="bullet"/>
      <w:lvlText w:val="o"/>
      <w:lvlJc w:val="left"/>
      <w:pPr>
        <w:ind w:left="1370" w:hanging="360"/>
      </w:pPr>
      <w:rPr>
        <w:rFonts w:ascii="Courier New" w:hAnsi="Courier New" w:cs="Courier New" w:hint="default"/>
      </w:rPr>
    </w:lvl>
    <w:lvl w:ilvl="2" w:tplc="0C0C0005" w:tentative="1">
      <w:start w:val="1"/>
      <w:numFmt w:val="bullet"/>
      <w:lvlText w:val=""/>
      <w:lvlJc w:val="left"/>
      <w:pPr>
        <w:ind w:left="2090" w:hanging="360"/>
      </w:pPr>
      <w:rPr>
        <w:rFonts w:ascii="Wingdings" w:hAnsi="Wingdings" w:hint="default"/>
      </w:rPr>
    </w:lvl>
    <w:lvl w:ilvl="3" w:tplc="0C0C0001" w:tentative="1">
      <w:start w:val="1"/>
      <w:numFmt w:val="bullet"/>
      <w:lvlText w:val=""/>
      <w:lvlJc w:val="left"/>
      <w:pPr>
        <w:ind w:left="2810" w:hanging="360"/>
      </w:pPr>
      <w:rPr>
        <w:rFonts w:ascii="Symbol" w:hAnsi="Symbol" w:hint="default"/>
      </w:rPr>
    </w:lvl>
    <w:lvl w:ilvl="4" w:tplc="0C0C0003" w:tentative="1">
      <w:start w:val="1"/>
      <w:numFmt w:val="bullet"/>
      <w:lvlText w:val="o"/>
      <w:lvlJc w:val="left"/>
      <w:pPr>
        <w:ind w:left="3530" w:hanging="360"/>
      </w:pPr>
      <w:rPr>
        <w:rFonts w:ascii="Courier New" w:hAnsi="Courier New" w:cs="Courier New" w:hint="default"/>
      </w:rPr>
    </w:lvl>
    <w:lvl w:ilvl="5" w:tplc="0C0C0005" w:tentative="1">
      <w:start w:val="1"/>
      <w:numFmt w:val="bullet"/>
      <w:lvlText w:val=""/>
      <w:lvlJc w:val="left"/>
      <w:pPr>
        <w:ind w:left="4250" w:hanging="360"/>
      </w:pPr>
      <w:rPr>
        <w:rFonts w:ascii="Wingdings" w:hAnsi="Wingdings" w:hint="default"/>
      </w:rPr>
    </w:lvl>
    <w:lvl w:ilvl="6" w:tplc="0C0C0001" w:tentative="1">
      <w:start w:val="1"/>
      <w:numFmt w:val="bullet"/>
      <w:lvlText w:val=""/>
      <w:lvlJc w:val="left"/>
      <w:pPr>
        <w:ind w:left="4970" w:hanging="360"/>
      </w:pPr>
      <w:rPr>
        <w:rFonts w:ascii="Symbol" w:hAnsi="Symbol" w:hint="default"/>
      </w:rPr>
    </w:lvl>
    <w:lvl w:ilvl="7" w:tplc="0C0C0003" w:tentative="1">
      <w:start w:val="1"/>
      <w:numFmt w:val="bullet"/>
      <w:lvlText w:val="o"/>
      <w:lvlJc w:val="left"/>
      <w:pPr>
        <w:ind w:left="5690" w:hanging="360"/>
      </w:pPr>
      <w:rPr>
        <w:rFonts w:ascii="Courier New" w:hAnsi="Courier New" w:cs="Courier New" w:hint="default"/>
      </w:rPr>
    </w:lvl>
    <w:lvl w:ilvl="8" w:tplc="0C0C0005" w:tentative="1">
      <w:start w:val="1"/>
      <w:numFmt w:val="bullet"/>
      <w:lvlText w:val=""/>
      <w:lvlJc w:val="left"/>
      <w:pPr>
        <w:ind w:left="6410" w:hanging="360"/>
      </w:pPr>
      <w:rPr>
        <w:rFonts w:ascii="Wingdings" w:hAnsi="Wingdings" w:hint="default"/>
      </w:rPr>
    </w:lvl>
  </w:abstractNum>
  <w:abstractNum w:abstractNumId="27" w15:restartNumberingAfterBreak="0">
    <w:nsid w:val="4F193C42"/>
    <w:multiLevelType w:val="hybridMultilevel"/>
    <w:tmpl w:val="E34C814E"/>
    <w:lvl w:ilvl="0" w:tplc="0C0C0001">
      <w:start w:val="1"/>
      <w:numFmt w:val="bullet"/>
      <w:lvlText w:val=""/>
      <w:lvlJc w:val="left"/>
      <w:pPr>
        <w:ind w:left="578" w:hanging="360"/>
      </w:pPr>
      <w:rPr>
        <w:rFonts w:ascii="Symbol" w:hAnsi="Symbol" w:hint="default"/>
      </w:rPr>
    </w:lvl>
    <w:lvl w:ilvl="1" w:tplc="0C0C0003" w:tentative="1">
      <w:start w:val="1"/>
      <w:numFmt w:val="bullet"/>
      <w:lvlText w:val="o"/>
      <w:lvlJc w:val="left"/>
      <w:pPr>
        <w:ind w:left="1298" w:hanging="360"/>
      </w:pPr>
      <w:rPr>
        <w:rFonts w:ascii="Courier New" w:hAnsi="Courier New" w:cs="Courier New" w:hint="default"/>
      </w:rPr>
    </w:lvl>
    <w:lvl w:ilvl="2" w:tplc="0C0C0005" w:tentative="1">
      <w:start w:val="1"/>
      <w:numFmt w:val="bullet"/>
      <w:lvlText w:val=""/>
      <w:lvlJc w:val="left"/>
      <w:pPr>
        <w:ind w:left="2018" w:hanging="360"/>
      </w:pPr>
      <w:rPr>
        <w:rFonts w:ascii="Wingdings" w:hAnsi="Wingdings" w:hint="default"/>
      </w:rPr>
    </w:lvl>
    <w:lvl w:ilvl="3" w:tplc="0C0C0001" w:tentative="1">
      <w:start w:val="1"/>
      <w:numFmt w:val="bullet"/>
      <w:lvlText w:val=""/>
      <w:lvlJc w:val="left"/>
      <w:pPr>
        <w:ind w:left="2738" w:hanging="360"/>
      </w:pPr>
      <w:rPr>
        <w:rFonts w:ascii="Symbol" w:hAnsi="Symbol" w:hint="default"/>
      </w:rPr>
    </w:lvl>
    <w:lvl w:ilvl="4" w:tplc="0C0C0003" w:tentative="1">
      <w:start w:val="1"/>
      <w:numFmt w:val="bullet"/>
      <w:lvlText w:val="o"/>
      <w:lvlJc w:val="left"/>
      <w:pPr>
        <w:ind w:left="3458" w:hanging="360"/>
      </w:pPr>
      <w:rPr>
        <w:rFonts w:ascii="Courier New" w:hAnsi="Courier New" w:cs="Courier New" w:hint="default"/>
      </w:rPr>
    </w:lvl>
    <w:lvl w:ilvl="5" w:tplc="0C0C0005" w:tentative="1">
      <w:start w:val="1"/>
      <w:numFmt w:val="bullet"/>
      <w:lvlText w:val=""/>
      <w:lvlJc w:val="left"/>
      <w:pPr>
        <w:ind w:left="4178" w:hanging="360"/>
      </w:pPr>
      <w:rPr>
        <w:rFonts w:ascii="Wingdings" w:hAnsi="Wingdings" w:hint="default"/>
      </w:rPr>
    </w:lvl>
    <w:lvl w:ilvl="6" w:tplc="0C0C0001" w:tentative="1">
      <w:start w:val="1"/>
      <w:numFmt w:val="bullet"/>
      <w:lvlText w:val=""/>
      <w:lvlJc w:val="left"/>
      <w:pPr>
        <w:ind w:left="4898" w:hanging="360"/>
      </w:pPr>
      <w:rPr>
        <w:rFonts w:ascii="Symbol" w:hAnsi="Symbol" w:hint="default"/>
      </w:rPr>
    </w:lvl>
    <w:lvl w:ilvl="7" w:tplc="0C0C0003" w:tentative="1">
      <w:start w:val="1"/>
      <w:numFmt w:val="bullet"/>
      <w:lvlText w:val="o"/>
      <w:lvlJc w:val="left"/>
      <w:pPr>
        <w:ind w:left="5618" w:hanging="360"/>
      </w:pPr>
      <w:rPr>
        <w:rFonts w:ascii="Courier New" w:hAnsi="Courier New" w:cs="Courier New" w:hint="default"/>
      </w:rPr>
    </w:lvl>
    <w:lvl w:ilvl="8" w:tplc="0C0C0005" w:tentative="1">
      <w:start w:val="1"/>
      <w:numFmt w:val="bullet"/>
      <w:lvlText w:val=""/>
      <w:lvlJc w:val="left"/>
      <w:pPr>
        <w:ind w:left="6338" w:hanging="360"/>
      </w:pPr>
      <w:rPr>
        <w:rFonts w:ascii="Wingdings" w:hAnsi="Wingdings" w:hint="default"/>
      </w:rPr>
    </w:lvl>
  </w:abstractNum>
  <w:abstractNum w:abstractNumId="28" w15:restartNumberingAfterBreak="0">
    <w:nsid w:val="5011725C"/>
    <w:multiLevelType w:val="hybridMultilevel"/>
    <w:tmpl w:val="034AB0B2"/>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9" w15:restartNumberingAfterBreak="0">
    <w:nsid w:val="54A34A9C"/>
    <w:multiLevelType w:val="hybridMultilevel"/>
    <w:tmpl w:val="10389636"/>
    <w:lvl w:ilvl="0" w:tplc="0C0C0001">
      <w:start w:val="1"/>
      <w:numFmt w:val="bullet"/>
      <w:lvlText w:val=""/>
      <w:lvlJc w:val="left"/>
      <w:pPr>
        <w:ind w:left="578" w:hanging="360"/>
      </w:pPr>
      <w:rPr>
        <w:rFonts w:ascii="Symbol" w:hAnsi="Symbol" w:hint="default"/>
      </w:rPr>
    </w:lvl>
    <w:lvl w:ilvl="1" w:tplc="0C0C0003" w:tentative="1">
      <w:start w:val="1"/>
      <w:numFmt w:val="bullet"/>
      <w:lvlText w:val="o"/>
      <w:lvlJc w:val="left"/>
      <w:pPr>
        <w:ind w:left="1298" w:hanging="360"/>
      </w:pPr>
      <w:rPr>
        <w:rFonts w:ascii="Courier New" w:hAnsi="Courier New" w:cs="Courier New" w:hint="default"/>
      </w:rPr>
    </w:lvl>
    <w:lvl w:ilvl="2" w:tplc="0C0C0005" w:tentative="1">
      <w:start w:val="1"/>
      <w:numFmt w:val="bullet"/>
      <w:lvlText w:val=""/>
      <w:lvlJc w:val="left"/>
      <w:pPr>
        <w:ind w:left="2018" w:hanging="360"/>
      </w:pPr>
      <w:rPr>
        <w:rFonts w:ascii="Wingdings" w:hAnsi="Wingdings" w:hint="default"/>
      </w:rPr>
    </w:lvl>
    <w:lvl w:ilvl="3" w:tplc="0C0C0001" w:tentative="1">
      <w:start w:val="1"/>
      <w:numFmt w:val="bullet"/>
      <w:lvlText w:val=""/>
      <w:lvlJc w:val="left"/>
      <w:pPr>
        <w:ind w:left="2738" w:hanging="360"/>
      </w:pPr>
      <w:rPr>
        <w:rFonts w:ascii="Symbol" w:hAnsi="Symbol" w:hint="default"/>
      </w:rPr>
    </w:lvl>
    <w:lvl w:ilvl="4" w:tplc="0C0C0003" w:tentative="1">
      <w:start w:val="1"/>
      <w:numFmt w:val="bullet"/>
      <w:lvlText w:val="o"/>
      <w:lvlJc w:val="left"/>
      <w:pPr>
        <w:ind w:left="3458" w:hanging="360"/>
      </w:pPr>
      <w:rPr>
        <w:rFonts w:ascii="Courier New" w:hAnsi="Courier New" w:cs="Courier New" w:hint="default"/>
      </w:rPr>
    </w:lvl>
    <w:lvl w:ilvl="5" w:tplc="0C0C0005" w:tentative="1">
      <w:start w:val="1"/>
      <w:numFmt w:val="bullet"/>
      <w:lvlText w:val=""/>
      <w:lvlJc w:val="left"/>
      <w:pPr>
        <w:ind w:left="4178" w:hanging="360"/>
      </w:pPr>
      <w:rPr>
        <w:rFonts w:ascii="Wingdings" w:hAnsi="Wingdings" w:hint="default"/>
      </w:rPr>
    </w:lvl>
    <w:lvl w:ilvl="6" w:tplc="0C0C0001" w:tentative="1">
      <w:start w:val="1"/>
      <w:numFmt w:val="bullet"/>
      <w:lvlText w:val=""/>
      <w:lvlJc w:val="left"/>
      <w:pPr>
        <w:ind w:left="4898" w:hanging="360"/>
      </w:pPr>
      <w:rPr>
        <w:rFonts w:ascii="Symbol" w:hAnsi="Symbol" w:hint="default"/>
      </w:rPr>
    </w:lvl>
    <w:lvl w:ilvl="7" w:tplc="0C0C0003" w:tentative="1">
      <w:start w:val="1"/>
      <w:numFmt w:val="bullet"/>
      <w:lvlText w:val="o"/>
      <w:lvlJc w:val="left"/>
      <w:pPr>
        <w:ind w:left="5618" w:hanging="360"/>
      </w:pPr>
      <w:rPr>
        <w:rFonts w:ascii="Courier New" w:hAnsi="Courier New" w:cs="Courier New" w:hint="default"/>
      </w:rPr>
    </w:lvl>
    <w:lvl w:ilvl="8" w:tplc="0C0C0005" w:tentative="1">
      <w:start w:val="1"/>
      <w:numFmt w:val="bullet"/>
      <w:lvlText w:val=""/>
      <w:lvlJc w:val="left"/>
      <w:pPr>
        <w:ind w:left="6338" w:hanging="360"/>
      </w:pPr>
      <w:rPr>
        <w:rFonts w:ascii="Wingdings" w:hAnsi="Wingdings" w:hint="default"/>
      </w:rPr>
    </w:lvl>
  </w:abstractNum>
  <w:abstractNum w:abstractNumId="30" w15:restartNumberingAfterBreak="0">
    <w:nsid w:val="54CF41BB"/>
    <w:multiLevelType w:val="hybridMultilevel"/>
    <w:tmpl w:val="DCB83CB0"/>
    <w:lvl w:ilvl="0" w:tplc="B2DE9A06">
      <w:start w:val="1"/>
      <w:numFmt w:val="bullet"/>
      <w:lvlText w:val=""/>
      <w:lvlJc w:val="left"/>
      <w:pPr>
        <w:tabs>
          <w:tab w:val="num" w:pos="284"/>
        </w:tabs>
        <w:ind w:left="284" w:hanging="284"/>
      </w:pPr>
      <w:rPr>
        <w:rFonts w:ascii="Symbol" w:hAnsi="Symbol" w:hint="default"/>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D0C5147"/>
    <w:multiLevelType w:val="hybridMultilevel"/>
    <w:tmpl w:val="A7FE4A1C"/>
    <w:lvl w:ilvl="0" w:tplc="0C0C0001">
      <w:start w:val="1"/>
      <w:numFmt w:val="bullet"/>
      <w:lvlText w:val=""/>
      <w:lvlJc w:val="left"/>
      <w:pPr>
        <w:ind w:left="1429" w:hanging="360"/>
      </w:pPr>
      <w:rPr>
        <w:rFonts w:ascii="Symbol" w:hAnsi="Symbol" w:hint="default"/>
      </w:rPr>
    </w:lvl>
    <w:lvl w:ilvl="1" w:tplc="0C0C0003" w:tentative="1">
      <w:start w:val="1"/>
      <w:numFmt w:val="bullet"/>
      <w:lvlText w:val="o"/>
      <w:lvlJc w:val="left"/>
      <w:pPr>
        <w:ind w:left="2149" w:hanging="360"/>
      </w:pPr>
      <w:rPr>
        <w:rFonts w:ascii="Courier New" w:hAnsi="Courier New" w:cs="Courier New" w:hint="default"/>
      </w:rPr>
    </w:lvl>
    <w:lvl w:ilvl="2" w:tplc="0C0C0005" w:tentative="1">
      <w:start w:val="1"/>
      <w:numFmt w:val="bullet"/>
      <w:lvlText w:val=""/>
      <w:lvlJc w:val="left"/>
      <w:pPr>
        <w:ind w:left="2869" w:hanging="360"/>
      </w:pPr>
      <w:rPr>
        <w:rFonts w:ascii="Wingdings" w:hAnsi="Wingdings" w:hint="default"/>
      </w:rPr>
    </w:lvl>
    <w:lvl w:ilvl="3" w:tplc="0C0C0001" w:tentative="1">
      <w:start w:val="1"/>
      <w:numFmt w:val="bullet"/>
      <w:lvlText w:val=""/>
      <w:lvlJc w:val="left"/>
      <w:pPr>
        <w:ind w:left="3589" w:hanging="360"/>
      </w:pPr>
      <w:rPr>
        <w:rFonts w:ascii="Symbol" w:hAnsi="Symbol" w:hint="default"/>
      </w:rPr>
    </w:lvl>
    <w:lvl w:ilvl="4" w:tplc="0C0C0003" w:tentative="1">
      <w:start w:val="1"/>
      <w:numFmt w:val="bullet"/>
      <w:lvlText w:val="o"/>
      <w:lvlJc w:val="left"/>
      <w:pPr>
        <w:ind w:left="4309" w:hanging="360"/>
      </w:pPr>
      <w:rPr>
        <w:rFonts w:ascii="Courier New" w:hAnsi="Courier New" w:cs="Courier New" w:hint="default"/>
      </w:rPr>
    </w:lvl>
    <w:lvl w:ilvl="5" w:tplc="0C0C0005" w:tentative="1">
      <w:start w:val="1"/>
      <w:numFmt w:val="bullet"/>
      <w:lvlText w:val=""/>
      <w:lvlJc w:val="left"/>
      <w:pPr>
        <w:ind w:left="5029" w:hanging="360"/>
      </w:pPr>
      <w:rPr>
        <w:rFonts w:ascii="Wingdings" w:hAnsi="Wingdings" w:hint="default"/>
      </w:rPr>
    </w:lvl>
    <w:lvl w:ilvl="6" w:tplc="0C0C0001" w:tentative="1">
      <w:start w:val="1"/>
      <w:numFmt w:val="bullet"/>
      <w:lvlText w:val=""/>
      <w:lvlJc w:val="left"/>
      <w:pPr>
        <w:ind w:left="5749" w:hanging="360"/>
      </w:pPr>
      <w:rPr>
        <w:rFonts w:ascii="Symbol" w:hAnsi="Symbol" w:hint="default"/>
      </w:rPr>
    </w:lvl>
    <w:lvl w:ilvl="7" w:tplc="0C0C0003" w:tentative="1">
      <w:start w:val="1"/>
      <w:numFmt w:val="bullet"/>
      <w:lvlText w:val="o"/>
      <w:lvlJc w:val="left"/>
      <w:pPr>
        <w:ind w:left="6469" w:hanging="360"/>
      </w:pPr>
      <w:rPr>
        <w:rFonts w:ascii="Courier New" w:hAnsi="Courier New" w:cs="Courier New" w:hint="default"/>
      </w:rPr>
    </w:lvl>
    <w:lvl w:ilvl="8" w:tplc="0C0C0005" w:tentative="1">
      <w:start w:val="1"/>
      <w:numFmt w:val="bullet"/>
      <w:lvlText w:val=""/>
      <w:lvlJc w:val="left"/>
      <w:pPr>
        <w:ind w:left="7189" w:hanging="360"/>
      </w:pPr>
      <w:rPr>
        <w:rFonts w:ascii="Wingdings" w:hAnsi="Wingdings" w:hint="default"/>
      </w:rPr>
    </w:lvl>
  </w:abstractNum>
  <w:abstractNum w:abstractNumId="32" w15:restartNumberingAfterBreak="0">
    <w:nsid w:val="61E60FE4"/>
    <w:multiLevelType w:val="hybridMultilevel"/>
    <w:tmpl w:val="6340061E"/>
    <w:lvl w:ilvl="0" w:tplc="CCA21366">
      <w:start w:val="1"/>
      <w:numFmt w:val="bullet"/>
      <w:lvlText w:val=""/>
      <w:lvlJc w:val="left"/>
      <w:pPr>
        <w:tabs>
          <w:tab w:val="num" w:pos="567"/>
        </w:tabs>
        <w:ind w:left="567" w:hanging="567"/>
      </w:pPr>
      <w:rPr>
        <w:rFonts w:ascii="Symbol" w:hAnsi="Symbol" w:hint="default"/>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7212303"/>
    <w:multiLevelType w:val="multilevel"/>
    <w:tmpl w:val="126402A2"/>
    <w:lvl w:ilvl="0">
      <w:start w:val="3"/>
      <w:numFmt w:val="decimal"/>
      <w:lvlText w:val="%1"/>
      <w:lvlJc w:val="left"/>
      <w:pPr>
        <w:tabs>
          <w:tab w:val="num" w:pos="645"/>
        </w:tabs>
        <w:ind w:left="645" w:hanging="645"/>
      </w:pPr>
      <w:rPr>
        <w:rFonts w:hint="default"/>
      </w:rPr>
    </w:lvl>
    <w:lvl w:ilvl="1">
      <w:start w:val="1"/>
      <w:numFmt w:val="decimal"/>
      <w:lvlText w:val="%1.%2"/>
      <w:lvlJc w:val="left"/>
      <w:pPr>
        <w:tabs>
          <w:tab w:val="num" w:pos="1343"/>
        </w:tabs>
        <w:ind w:left="1343" w:hanging="720"/>
      </w:pPr>
      <w:rPr>
        <w:rFonts w:hint="default"/>
      </w:rPr>
    </w:lvl>
    <w:lvl w:ilvl="2">
      <w:start w:val="2"/>
      <w:numFmt w:val="decimal"/>
      <w:lvlText w:val="%1.%2.%3"/>
      <w:lvlJc w:val="left"/>
      <w:pPr>
        <w:tabs>
          <w:tab w:val="num" w:pos="1966"/>
        </w:tabs>
        <w:ind w:left="1966" w:hanging="720"/>
      </w:pPr>
      <w:rPr>
        <w:rFonts w:hint="default"/>
      </w:rPr>
    </w:lvl>
    <w:lvl w:ilvl="3">
      <w:start w:val="1"/>
      <w:numFmt w:val="decimal"/>
      <w:lvlText w:val="%1.%2.%3.%4"/>
      <w:lvlJc w:val="left"/>
      <w:pPr>
        <w:tabs>
          <w:tab w:val="num" w:pos="2949"/>
        </w:tabs>
        <w:ind w:left="2949" w:hanging="1080"/>
      </w:pPr>
      <w:rPr>
        <w:rFonts w:hint="default"/>
      </w:rPr>
    </w:lvl>
    <w:lvl w:ilvl="4">
      <w:start w:val="1"/>
      <w:numFmt w:val="decimal"/>
      <w:lvlText w:val="%1.%2.%3.%4.%5"/>
      <w:lvlJc w:val="left"/>
      <w:pPr>
        <w:tabs>
          <w:tab w:val="num" w:pos="3932"/>
        </w:tabs>
        <w:ind w:left="3932" w:hanging="1440"/>
      </w:pPr>
      <w:rPr>
        <w:rFonts w:hint="default"/>
      </w:rPr>
    </w:lvl>
    <w:lvl w:ilvl="5">
      <w:start w:val="1"/>
      <w:numFmt w:val="decimal"/>
      <w:lvlText w:val="%1.%2.%3.%4.%5.%6"/>
      <w:lvlJc w:val="left"/>
      <w:pPr>
        <w:tabs>
          <w:tab w:val="num" w:pos="4555"/>
        </w:tabs>
        <w:ind w:left="4555" w:hanging="1440"/>
      </w:pPr>
      <w:rPr>
        <w:rFonts w:hint="default"/>
      </w:rPr>
    </w:lvl>
    <w:lvl w:ilvl="6">
      <w:start w:val="1"/>
      <w:numFmt w:val="decimal"/>
      <w:lvlText w:val="%1.%2.%3.%4.%5.%6.%7"/>
      <w:lvlJc w:val="left"/>
      <w:pPr>
        <w:tabs>
          <w:tab w:val="num" w:pos="5538"/>
        </w:tabs>
        <w:ind w:left="5538" w:hanging="1800"/>
      </w:pPr>
      <w:rPr>
        <w:rFonts w:hint="default"/>
      </w:rPr>
    </w:lvl>
    <w:lvl w:ilvl="7">
      <w:start w:val="1"/>
      <w:numFmt w:val="decimal"/>
      <w:lvlText w:val="%1.%2.%3.%4.%5.%6.%7.%8"/>
      <w:lvlJc w:val="left"/>
      <w:pPr>
        <w:tabs>
          <w:tab w:val="num" w:pos="6161"/>
        </w:tabs>
        <w:ind w:left="6161" w:hanging="1800"/>
      </w:pPr>
      <w:rPr>
        <w:rFonts w:hint="default"/>
      </w:rPr>
    </w:lvl>
    <w:lvl w:ilvl="8">
      <w:start w:val="1"/>
      <w:numFmt w:val="decimal"/>
      <w:lvlText w:val="%1.%2.%3.%4.%5.%6.%7.%8.%9"/>
      <w:lvlJc w:val="left"/>
      <w:pPr>
        <w:tabs>
          <w:tab w:val="num" w:pos="7144"/>
        </w:tabs>
        <w:ind w:left="7144" w:hanging="2160"/>
      </w:pPr>
      <w:rPr>
        <w:rFonts w:hint="default"/>
      </w:rPr>
    </w:lvl>
  </w:abstractNum>
  <w:abstractNum w:abstractNumId="34" w15:restartNumberingAfterBreak="0">
    <w:nsid w:val="6B0C09F1"/>
    <w:multiLevelType w:val="hybridMultilevel"/>
    <w:tmpl w:val="17D4832E"/>
    <w:lvl w:ilvl="0" w:tplc="0C0C0001">
      <w:start w:val="1"/>
      <w:numFmt w:val="bullet"/>
      <w:lvlText w:val=""/>
      <w:lvlJc w:val="left"/>
      <w:pPr>
        <w:ind w:left="578" w:hanging="360"/>
      </w:pPr>
      <w:rPr>
        <w:rFonts w:ascii="Symbol" w:hAnsi="Symbol" w:hint="default"/>
      </w:rPr>
    </w:lvl>
    <w:lvl w:ilvl="1" w:tplc="0C0C0003" w:tentative="1">
      <w:start w:val="1"/>
      <w:numFmt w:val="bullet"/>
      <w:lvlText w:val="o"/>
      <w:lvlJc w:val="left"/>
      <w:pPr>
        <w:ind w:left="1298" w:hanging="360"/>
      </w:pPr>
      <w:rPr>
        <w:rFonts w:ascii="Courier New" w:hAnsi="Courier New" w:cs="Courier New" w:hint="default"/>
      </w:rPr>
    </w:lvl>
    <w:lvl w:ilvl="2" w:tplc="0C0C0005" w:tentative="1">
      <w:start w:val="1"/>
      <w:numFmt w:val="bullet"/>
      <w:lvlText w:val=""/>
      <w:lvlJc w:val="left"/>
      <w:pPr>
        <w:ind w:left="2018" w:hanging="360"/>
      </w:pPr>
      <w:rPr>
        <w:rFonts w:ascii="Wingdings" w:hAnsi="Wingdings" w:hint="default"/>
      </w:rPr>
    </w:lvl>
    <w:lvl w:ilvl="3" w:tplc="0C0C0001" w:tentative="1">
      <w:start w:val="1"/>
      <w:numFmt w:val="bullet"/>
      <w:lvlText w:val=""/>
      <w:lvlJc w:val="left"/>
      <w:pPr>
        <w:ind w:left="2738" w:hanging="360"/>
      </w:pPr>
      <w:rPr>
        <w:rFonts w:ascii="Symbol" w:hAnsi="Symbol" w:hint="default"/>
      </w:rPr>
    </w:lvl>
    <w:lvl w:ilvl="4" w:tplc="0C0C0003" w:tentative="1">
      <w:start w:val="1"/>
      <w:numFmt w:val="bullet"/>
      <w:lvlText w:val="o"/>
      <w:lvlJc w:val="left"/>
      <w:pPr>
        <w:ind w:left="3458" w:hanging="360"/>
      </w:pPr>
      <w:rPr>
        <w:rFonts w:ascii="Courier New" w:hAnsi="Courier New" w:cs="Courier New" w:hint="default"/>
      </w:rPr>
    </w:lvl>
    <w:lvl w:ilvl="5" w:tplc="0C0C0005" w:tentative="1">
      <w:start w:val="1"/>
      <w:numFmt w:val="bullet"/>
      <w:lvlText w:val=""/>
      <w:lvlJc w:val="left"/>
      <w:pPr>
        <w:ind w:left="4178" w:hanging="360"/>
      </w:pPr>
      <w:rPr>
        <w:rFonts w:ascii="Wingdings" w:hAnsi="Wingdings" w:hint="default"/>
      </w:rPr>
    </w:lvl>
    <w:lvl w:ilvl="6" w:tplc="0C0C0001" w:tentative="1">
      <w:start w:val="1"/>
      <w:numFmt w:val="bullet"/>
      <w:lvlText w:val=""/>
      <w:lvlJc w:val="left"/>
      <w:pPr>
        <w:ind w:left="4898" w:hanging="360"/>
      </w:pPr>
      <w:rPr>
        <w:rFonts w:ascii="Symbol" w:hAnsi="Symbol" w:hint="default"/>
      </w:rPr>
    </w:lvl>
    <w:lvl w:ilvl="7" w:tplc="0C0C0003" w:tentative="1">
      <w:start w:val="1"/>
      <w:numFmt w:val="bullet"/>
      <w:lvlText w:val="o"/>
      <w:lvlJc w:val="left"/>
      <w:pPr>
        <w:ind w:left="5618" w:hanging="360"/>
      </w:pPr>
      <w:rPr>
        <w:rFonts w:ascii="Courier New" w:hAnsi="Courier New" w:cs="Courier New" w:hint="default"/>
      </w:rPr>
    </w:lvl>
    <w:lvl w:ilvl="8" w:tplc="0C0C0005" w:tentative="1">
      <w:start w:val="1"/>
      <w:numFmt w:val="bullet"/>
      <w:lvlText w:val=""/>
      <w:lvlJc w:val="left"/>
      <w:pPr>
        <w:ind w:left="6338" w:hanging="360"/>
      </w:pPr>
      <w:rPr>
        <w:rFonts w:ascii="Wingdings" w:hAnsi="Wingdings" w:hint="default"/>
      </w:rPr>
    </w:lvl>
  </w:abstractNum>
  <w:abstractNum w:abstractNumId="35" w15:restartNumberingAfterBreak="0">
    <w:nsid w:val="6FAF5B37"/>
    <w:multiLevelType w:val="hybridMultilevel"/>
    <w:tmpl w:val="30D83B7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6" w15:restartNumberingAfterBreak="0">
    <w:nsid w:val="759F235C"/>
    <w:multiLevelType w:val="hybridMultilevel"/>
    <w:tmpl w:val="287C96B6"/>
    <w:lvl w:ilvl="0" w:tplc="0C0C0001">
      <w:start w:val="1"/>
      <w:numFmt w:val="bullet"/>
      <w:lvlText w:val=""/>
      <w:lvlJc w:val="left"/>
      <w:pPr>
        <w:ind w:left="578" w:hanging="360"/>
      </w:pPr>
      <w:rPr>
        <w:rFonts w:ascii="Symbol" w:hAnsi="Symbol" w:hint="default"/>
      </w:rPr>
    </w:lvl>
    <w:lvl w:ilvl="1" w:tplc="0C0C0003" w:tentative="1">
      <w:start w:val="1"/>
      <w:numFmt w:val="bullet"/>
      <w:lvlText w:val="o"/>
      <w:lvlJc w:val="left"/>
      <w:pPr>
        <w:ind w:left="1298" w:hanging="360"/>
      </w:pPr>
      <w:rPr>
        <w:rFonts w:ascii="Courier New" w:hAnsi="Courier New" w:cs="Courier New" w:hint="default"/>
      </w:rPr>
    </w:lvl>
    <w:lvl w:ilvl="2" w:tplc="0C0C0005" w:tentative="1">
      <w:start w:val="1"/>
      <w:numFmt w:val="bullet"/>
      <w:lvlText w:val=""/>
      <w:lvlJc w:val="left"/>
      <w:pPr>
        <w:ind w:left="2018" w:hanging="360"/>
      </w:pPr>
      <w:rPr>
        <w:rFonts w:ascii="Wingdings" w:hAnsi="Wingdings" w:hint="default"/>
      </w:rPr>
    </w:lvl>
    <w:lvl w:ilvl="3" w:tplc="0C0C0001" w:tentative="1">
      <w:start w:val="1"/>
      <w:numFmt w:val="bullet"/>
      <w:lvlText w:val=""/>
      <w:lvlJc w:val="left"/>
      <w:pPr>
        <w:ind w:left="2738" w:hanging="360"/>
      </w:pPr>
      <w:rPr>
        <w:rFonts w:ascii="Symbol" w:hAnsi="Symbol" w:hint="default"/>
      </w:rPr>
    </w:lvl>
    <w:lvl w:ilvl="4" w:tplc="0C0C0003" w:tentative="1">
      <w:start w:val="1"/>
      <w:numFmt w:val="bullet"/>
      <w:lvlText w:val="o"/>
      <w:lvlJc w:val="left"/>
      <w:pPr>
        <w:ind w:left="3458" w:hanging="360"/>
      </w:pPr>
      <w:rPr>
        <w:rFonts w:ascii="Courier New" w:hAnsi="Courier New" w:cs="Courier New" w:hint="default"/>
      </w:rPr>
    </w:lvl>
    <w:lvl w:ilvl="5" w:tplc="0C0C0005" w:tentative="1">
      <w:start w:val="1"/>
      <w:numFmt w:val="bullet"/>
      <w:lvlText w:val=""/>
      <w:lvlJc w:val="left"/>
      <w:pPr>
        <w:ind w:left="4178" w:hanging="360"/>
      </w:pPr>
      <w:rPr>
        <w:rFonts w:ascii="Wingdings" w:hAnsi="Wingdings" w:hint="default"/>
      </w:rPr>
    </w:lvl>
    <w:lvl w:ilvl="6" w:tplc="0C0C0001" w:tentative="1">
      <w:start w:val="1"/>
      <w:numFmt w:val="bullet"/>
      <w:lvlText w:val=""/>
      <w:lvlJc w:val="left"/>
      <w:pPr>
        <w:ind w:left="4898" w:hanging="360"/>
      </w:pPr>
      <w:rPr>
        <w:rFonts w:ascii="Symbol" w:hAnsi="Symbol" w:hint="default"/>
      </w:rPr>
    </w:lvl>
    <w:lvl w:ilvl="7" w:tplc="0C0C0003" w:tentative="1">
      <w:start w:val="1"/>
      <w:numFmt w:val="bullet"/>
      <w:lvlText w:val="o"/>
      <w:lvlJc w:val="left"/>
      <w:pPr>
        <w:ind w:left="5618" w:hanging="360"/>
      </w:pPr>
      <w:rPr>
        <w:rFonts w:ascii="Courier New" w:hAnsi="Courier New" w:cs="Courier New" w:hint="default"/>
      </w:rPr>
    </w:lvl>
    <w:lvl w:ilvl="8" w:tplc="0C0C0005" w:tentative="1">
      <w:start w:val="1"/>
      <w:numFmt w:val="bullet"/>
      <w:lvlText w:val=""/>
      <w:lvlJc w:val="left"/>
      <w:pPr>
        <w:ind w:left="6338" w:hanging="360"/>
      </w:pPr>
      <w:rPr>
        <w:rFonts w:ascii="Wingdings" w:hAnsi="Wingdings" w:hint="default"/>
      </w:rPr>
    </w:lvl>
  </w:abstractNum>
  <w:abstractNum w:abstractNumId="37" w15:restartNumberingAfterBreak="0">
    <w:nsid w:val="7AD92D2D"/>
    <w:multiLevelType w:val="hybridMultilevel"/>
    <w:tmpl w:val="A1ACB202"/>
    <w:lvl w:ilvl="0" w:tplc="59B868A0">
      <w:start w:val="1"/>
      <w:numFmt w:val="bullet"/>
      <w:lvlText w:val=""/>
      <w:lvlJc w:val="left"/>
      <w:pPr>
        <w:tabs>
          <w:tab w:val="num" w:pos="284"/>
        </w:tabs>
        <w:ind w:left="284" w:hanging="284"/>
      </w:pPr>
      <w:rPr>
        <w:rFonts w:ascii="Symbol" w:hAnsi="Symbol" w:hint="default"/>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FFD7303"/>
    <w:multiLevelType w:val="hybridMultilevel"/>
    <w:tmpl w:val="306ACF5E"/>
    <w:lvl w:ilvl="0" w:tplc="0C0C0001">
      <w:start w:val="1"/>
      <w:numFmt w:val="bullet"/>
      <w:lvlText w:val=""/>
      <w:lvlJc w:val="left"/>
      <w:pPr>
        <w:ind w:left="578" w:hanging="360"/>
      </w:pPr>
      <w:rPr>
        <w:rFonts w:ascii="Symbol" w:hAnsi="Symbol" w:hint="default"/>
      </w:rPr>
    </w:lvl>
    <w:lvl w:ilvl="1" w:tplc="0C0C0003" w:tentative="1">
      <w:start w:val="1"/>
      <w:numFmt w:val="bullet"/>
      <w:lvlText w:val="o"/>
      <w:lvlJc w:val="left"/>
      <w:pPr>
        <w:ind w:left="1298" w:hanging="360"/>
      </w:pPr>
      <w:rPr>
        <w:rFonts w:ascii="Courier New" w:hAnsi="Courier New" w:cs="Courier New" w:hint="default"/>
      </w:rPr>
    </w:lvl>
    <w:lvl w:ilvl="2" w:tplc="0C0C0005" w:tentative="1">
      <w:start w:val="1"/>
      <w:numFmt w:val="bullet"/>
      <w:lvlText w:val=""/>
      <w:lvlJc w:val="left"/>
      <w:pPr>
        <w:ind w:left="2018" w:hanging="360"/>
      </w:pPr>
      <w:rPr>
        <w:rFonts w:ascii="Wingdings" w:hAnsi="Wingdings" w:hint="default"/>
      </w:rPr>
    </w:lvl>
    <w:lvl w:ilvl="3" w:tplc="0C0C0001" w:tentative="1">
      <w:start w:val="1"/>
      <w:numFmt w:val="bullet"/>
      <w:lvlText w:val=""/>
      <w:lvlJc w:val="left"/>
      <w:pPr>
        <w:ind w:left="2738" w:hanging="360"/>
      </w:pPr>
      <w:rPr>
        <w:rFonts w:ascii="Symbol" w:hAnsi="Symbol" w:hint="default"/>
      </w:rPr>
    </w:lvl>
    <w:lvl w:ilvl="4" w:tplc="0C0C0003" w:tentative="1">
      <w:start w:val="1"/>
      <w:numFmt w:val="bullet"/>
      <w:lvlText w:val="o"/>
      <w:lvlJc w:val="left"/>
      <w:pPr>
        <w:ind w:left="3458" w:hanging="360"/>
      </w:pPr>
      <w:rPr>
        <w:rFonts w:ascii="Courier New" w:hAnsi="Courier New" w:cs="Courier New" w:hint="default"/>
      </w:rPr>
    </w:lvl>
    <w:lvl w:ilvl="5" w:tplc="0C0C0005" w:tentative="1">
      <w:start w:val="1"/>
      <w:numFmt w:val="bullet"/>
      <w:lvlText w:val=""/>
      <w:lvlJc w:val="left"/>
      <w:pPr>
        <w:ind w:left="4178" w:hanging="360"/>
      </w:pPr>
      <w:rPr>
        <w:rFonts w:ascii="Wingdings" w:hAnsi="Wingdings" w:hint="default"/>
      </w:rPr>
    </w:lvl>
    <w:lvl w:ilvl="6" w:tplc="0C0C0001" w:tentative="1">
      <w:start w:val="1"/>
      <w:numFmt w:val="bullet"/>
      <w:lvlText w:val=""/>
      <w:lvlJc w:val="left"/>
      <w:pPr>
        <w:ind w:left="4898" w:hanging="360"/>
      </w:pPr>
      <w:rPr>
        <w:rFonts w:ascii="Symbol" w:hAnsi="Symbol" w:hint="default"/>
      </w:rPr>
    </w:lvl>
    <w:lvl w:ilvl="7" w:tplc="0C0C0003" w:tentative="1">
      <w:start w:val="1"/>
      <w:numFmt w:val="bullet"/>
      <w:lvlText w:val="o"/>
      <w:lvlJc w:val="left"/>
      <w:pPr>
        <w:ind w:left="5618" w:hanging="360"/>
      </w:pPr>
      <w:rPr>
        <w:rFonts w:ascii="Courier New" w:hAnsi="Courier New" w:cs="Courier New" w:hint="default"/>
      </w:rPr>
    </w:lvl>
    <w:lvl w:ilvl="8" w:tplc="0C0C0005" w:tentative="1">
      <w:start w:val="1"/>
      <w:numFmt w:val="bullet"/>
      <w:lvlText w:val=""/>
      <w:lvlJc w:val="left"/>
      <w:pPr>
        <w:ind w:left="6338" w:hanging="360"/>
      </w:pPr>
      <w:rPr>
        <w:rFonts w:ascii="Wingdings" w:hAnsi="Wingdings" w:hint="default"/>
      </w:rPr>
    </w:lvl>
  </w:abstractNum>
  <w:num w:numId="1">
    <w:abstractNumId w:val="9"/>
  </w:num>
  <w:num w:numId="2">
    <w:abstractNumId w:val="25"/>
  </w:num>
  <w:num w:numId="3">
    <w:abstractNumId w:val="4"/>
  </w:num>
  <w:num w:numId="4">
    <w:abstractNumId w:val="15"/>
  </w:num>
  <w:num w:numId="5">
    <w:abstractNumId w:val="32"/>
  </w:num>
  <w:num w:numId="6">
    <w:abstractNumId w:val="10"/>
  </w:num>
  <w:num w:numId="7">
    <w:abstractNumId w:val="30"/>
  </w:num>
  <w:num w:numId="8">
    <w:abstractNumId w:val="11"/>
  </w:num>
  <w:num w:numId="9">
    <w:abstractNumId w:val="19"/>
  </w:num>
  <w:num w:numId="10">
    <w:abstractNumId w:val="37"/>
  </w:num>
  <w:num w:numId="11">
    <w:abstractNumId w:val="17"/>
  </w:num>
  <w:num w:numId="12">
    <w:abstractNumId w:val="33"/>
  </w:num>
  <w:num w:numId="13">
    <w:abstractNumId w:val="22"/>
  </w:num>
  <w:num w:numId="14">
    <w:abstractNumId w:val="34"/>
  </w:num>
  <w:num w:numId="15">
    <w:abstractNumId w:val="0"/>
  </w:num>
  <w:num w:numId="16">
    <w:abstractNumId w:val="2"/>
  </w:num>
  <w:num w:numId="17">
    <w:abstractNumId w:val="29"/>
  </w:num>
  <w:num w:numId="18">
    <w:abstractNumId w:val="27"/>
  </w:num>
  <w:num w:numId="19">
    <w:abstractNumId w:val="38"/>
  </w:num>
  <w:num w:numId="20">
    <w:abstractNumId w:val="36"/>
  </w:num>
  <w:num w:numId="21">
    <w:abstractNumId w:val="12"/>
  </w:num>
  <w:num w:numId="22">
    <w:abstractNumId w:val="3"/>
  </w:num>
  <w:num w:numId="23">
    <w:abstractNumId w:val="23"/>
  </w:num>
  <w:num w:numId="24">
    <w:abstractNumId w:val="18"/>
  </w:num>
  <w:num w:numId="25">
    <w:abstractNumId w:val="20"/>
  </w:num>
  <w:num w:numId="26">
    <w:abstractNumId w:val="13"/>
  </w:num>
  <w:num w:numId="27">
    <w:abstractNumId w:val="28"/>
  </w:num>
  <w:num w:numId="28">
    <w:abstractNumId w:val="7"/>
  </w:num>
  <w:num w:numId="29">
    <w:abstractNumId w:val="26"/>
  </w:num>
  <w:num w:numId="30">
    <w:abstractNumId w:val="6"/>
  </w:num>
  <w:num w:numId="31">
    <w:abstractNumId w:val="24"/>
  </w:num>
  <w:num w:numId="32">
    <w:abstractNumId w:val="16"/>
  </w:num>
  <w:num w:numId="33">
    <w:abstractNumId w:val="21"/>
  </w:num>
  <w:num w:numId="34">
    <w:abstractNumId w:val="8"/>
  </w:num>
  <w:num w:numId="35">
    <w:abstractNumId w:val="5"/>
  </w:num>
  <w:num w:numId="36">
    <w:abstractNumId w:val="1"/>
  </w:num>
  <w:num w:numId="37">
    <w:abstractNumId w:val="14"/>
  </w:num>
  <w:num w:numId="38">
    <w:abstractNumId w:val="31"/>
  </w:num>
  <w:num w:numId="39">
    <w:abstractNumId w:val="3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perrob">
    <w15:presenceInfo w15:providerId="None" w15:userId="perrob"/>
  </w15:person>
  <w15:person w15:author="William J. Mccausland">
    <w15:presenceInfo w15:providerId="AD" w15:userId="S::william.j.mccausland@umontreal.ca::4d6d96ef-6cb8-4004-9882-d5aa3b8993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hideSpellingErrors/>
  <w:hideGrammaticalErrors/>
  <w:trackRevisions/>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40B9"/>
    <w:rsid w:val="00003C26"/>
    <w:rsid w:val="00017B33"/>
    <w:rsid w:val="0003502D"/>
    <w:rsid w:val="00040CB2"/>
    <w:rsid w:val="00067534"/>
    <w:rsid w:val="0008052E"/>
    <w:rsid w:val="000A1C17"/>
    <w:rsid w:val="000A6499"/>
    <w:rsid w:val="000B09CA"/>
    <w:rsid w:val="000B6D99"/>
    <w:rsid w:val="000B7AE7"/>
    <w:rsid w:val="000C69B5"/>
    <w:rsid w:val="000D6940"/>
    <w:rsid w:val="000D7A84"/>
    <w:rsid w:val="0010306B"/>
    <w:rsid w:val="001037F5"/>
    <w:rsid w:val="0010389A"/>
    <w:rsid w:val="00112EDA"/>
    <w:rsid w:val="001155B1"/>
    <w:rsid w:val="00121D9F"/>
    <w:rsid w:val="00124121"/>
    <w:rsid w:val="00126C9C"/>
    <w:rsid w:val="00142968"/>
    <w:rsid w:val="00147A01"/>
    <w:rsid w:val="00152530"/>
    <w:rsid w:val="0016165D"/>
    <w:rsid w:val="00172C09"/>
    <w:rsid w:val="00175283"/>
    <w:rsid w:val="001B27FC"/>
    <w:rsid w:val="001B6366"/>
    <w:rsid w:val="001C0491"/>
    <w:rsid w:val="001C6D6F"/>
    <w:rsid w:val="001D2BB8"/>
    <w:rsid w:val="001D5063"/>
    <w:rsid w:val="001E5D92"/>
    <w:rsid w:val="001F5629"/>
    <w:rsid w:val="00207289"/>
    <w:rsid w:val="00225D22"/>
    <w:rsid w:val="00231008"/>
    <w:rsid w:val="00261FD0"/>
    <w:rsid w:val="0026796B"/>
    <w:rsid w:val="00271523"/>
    <w:rsid w:val="00273C7F"/>
    <w:rsid w:val="00295EBC"/>
    <w:rsid w:val="002B7A82"/>
    <w:rsid w:val="002C2DD6"/>
    <w:rsid w:val="002D0D73"/>
    <w:rsid w:val="002D40C4"/>
    <w:rsid w:val="002D42DF"/>
    <w:rsid w:val="002F1CCD"/>
    <w:rsid w:val="00320126"/>
    <w:rsid w:val="00325803"/>
    <w:rsid w:val="00332CC2"/>
    <w:rsid w:val="003347A9"/>
    <w:rsid w:val="00342DCE"/>
    <w:rsid w:val="003525E6"/>
    <w:rsid w:val="003611E8"/>
    <w:rsid w:val="0036521E"/>
    <w:rsid w:val="00385887"/>
    <w:rsid w:val="00390FAE"/>
    <w:rsid w:val="003B3C8B"/>
    <w:rsid w:val="003C31D9"/>
    <w:rsid w:val="003D6116"/>
    <w:rsid w:val="003E235A"/>
    <w:rsid w:val="003F0488"/>
    <w:rsid w:val="003F7643"/>
    <w:rsid w:val="00405F23"/>
    <w:rsid w:val="0042783E"/>
    <w:rsid w:val="0043456B"/>
    <w:rsid w:val="00450F40"/>
    <w:rsid w:val="00451E36"/>
    <w:rsid w:val="004552D1"/>
    <w:rsid w:val="00460113"/>
    <w:rsid w:val="004719D0"/>
    <w:rsid w:val="00473C05"/>
    <w:rsid w:val="0047406D"/>
    <w:rsid w:val="00474075"/>
    <w:rsid w:val="00496824"/>
    <w:rsid w:val="00496F66"/>
    <w:rsid w:val="00497EE0"/>
    <w:rsid w:val="004A5AF6"/>
    <w:rsid w:val="004B44D0"/>
    <w:rsid w:val="004B4DE1"/>
    <w:rsid w:val="004B5AF4"/>
    <w:rsid w:val="004D3BA6"/>
    <w:rsid w:val="004E171D"/>
    <w:rsid w:val="004F0DBB"/>
    <w:rsid w:val="004F3DCC"/>
    <w:rsid w:val="004F75FD"/>
    <w:rsid w:val="005028A3"/>
    <w:rsid w:val="005131BE"/>
    <w:rsid w:val="00585BB0"/>
    <w:rsid w:val="005A0AAB"/>
    <w:rsid w:val="005B2872"/>
    <w:rsid w:val="005C0B9E"/>
    <w:rsid w:val="005C459C"/>
    <w:rsid w:val="005D3549"/>
    <w:rsid w:val="005E225F"/>
    <w:rsid w:val="005F2AA8"/>
    <w:rsid w:val="005F640B"/>
    <w:rsid w:val="005F6CD1"/>
    <w:rsid w:val="00601D63"/>
    <w:rsid w:val="00610CC7"/>
    <w:rsid w:val="006147E9"/>
    <w:rsid w:val="00621AAB"/>
    <w:rsid w:val="006230BF"/>
    <w:rsid w:val="00627E28"/>
    <w:rsid w:val="006372FB"/>
    <w:rsid w:val="006517AB"/>
    <w:rsid w:val="00656577"/>
    <w:rsid w:val="0066028A"/>
    <w:rsid w:val="00675A0C"/>
    <w:rsid w:val="00682607"/>
    <w:rsid w:val="00684690"/>
    <w:rsid w:val="00693332"/>
    <w:rsid w:val="006A2DD8"/>
    <w:rsid w:val="006B00AF"/>
    <w:rsid w:val="006B7FE4"/>
    <w:rsid w:val="006C5977"/>
    <w:rsid w:val="006D457B"/>
    <w:rsid w:val="006F15D4"/>
    <w:rsid w:val="006F1993"/>
    <w:rsid w:val="00705537"/>
    <w:rsid w:val="00707701"/>
    <w:rsid w:val="00712813"/>
    <w:rsid w:val="00721BE8"/>
    <w:rsid w:val="00721DB5"/>
    <w:rsid w:val="0072470D"/>
    <w:rsid w:val="007309D3"/>
    <w:rsid w:val="00735794"/>
    <w:rsid w:val="00743F05"/>
    <w:rsid w:val="007530ED"/>
    <w:rsid w:val="0075311D"/>
    <w:rsid w:val="0075330E"/>
    <w:rsid w:val="007559C9"/>
    <w:rsid w:val="00763A85"/>
    <w:rsid w:val="0076628C"/>
    <w:rsid w:val="00786163"/>
    <w:rsid w:val="00793506"/>
    <w:rsid w:val="007A1FF4"/>
    <w:rsid w:val="007B28D7"/>
    <w:rsid w:val="007C7387"/>
    <w:rsid w:val="007D21FD"/>
    <w:rsid w:val="007D25D1"/>
    <w:rsid w:val="008055BB"/>
    <w:rsid w:val="00807D31"/>
    <w:rsid w:val="0081026B"/>
    <w:rsid w:val="0081098B"/>
    <w:rsid w:val="00832D23"/>
    <w:rsid w:val="00837291"/>
    <w:rsid w:val="00844224"/>
    <w:rsid w:val="00847273"/>
    <w:rsid w:val="008604EF"/>
    <w:rsid w:val="00872732"/>
    <w:rsid w:val="0087392A"/>
    <w:rsid w:val="00880E77"/>
    <w:rsid w:val="008819EB"/>
    <w:rsid w:val="00884F71"/>
    <w:rsid w:val="008A0271"/>
    <w:rsid w:val="008A54DD"/>
    <w:rsid w:val="008A59E9"/>
    <w:rsid w:val="008B3F14"/>
    <w:rsid w:val="008C035F"/>
    <w:rsid w:val="008C4160"/>
    <w:rsid w:val="008D0A82"/>
    <w:rsid w:val="008E2737"/>
    <w:rsid w:val="009104DC"/>
    <w:rsid w:val="00925C57"/>
    <w:rsid w:val="0093368A"/>
    <w:rsid w:val="009406CD"/>
    <w:rsid w:val="00940979"/>
    <w:rsid w:val="0095389E"/>
    <w:rsid w:val="0096175F"/>
    <w:rsid w:val="009711EE"/>
    <w:rsid w:val="009944C8"/>
    <w:rsid w:val="009A2677"/>
    <w:rsid w:val="009D24BA"/>
    <w:rsid w:val="009F0668"/>
    <w:rsid w:val="009F1C91"/>
    <w:rsid w:val="009F681C"/>
    <w:rsid w:val="00A01491"/>
    <w:rsid w:val="00A3110D"/>
    <w:rsid w:val="00A3666B"/>
    <w:rsid w:val="00A403EC"/>
    <w:rsid w:val="00A87526"/>
    <w:rsid w:val="00AA3D96"/>
    <w:rsid w:val="00AB160F"/>
    <w:rsid w:val="00AC26D9"/>
    <w:rsid w:val="00AC43A7"/>
    <w:rsid w:val="00AC5EB1"/>
    <w:rsid w:val="00AD5A1C"/>
    <w:rsid w:val="00AE0169"/>
    <w:rsid w:val="00AE3E04"/>
    <w:rsid w:val="00B0246F"/>
    <w:rsid w:val="00B20388"/>
    <w:rsid w:val="00B246BF"/>
    <w:rsid w:val="00B2586E"/>
    <w:rsid w:val="00B3431E"/>
    <w:rsid w:val="00B358AB"/>
    <w:rsid w:val="00B47A22"/>
    <w:rsid w:val="00B506A5"/>
    <w:rsid w:val="00B52420"/>
    <w:rsid w:val="00B61944"/>
    <w:rsid w:val="00B61A1E"/>
    <w:rsid w:val="00B62002"/>
    <w:rsid w:val="00B6758B"/>
    <w:rsid w:val="00B76661"/>
    <w:rsid w:val="00B85DDE"/>
    <w:rsid w:val="00B93D71"/>
    <w:rsid w:val="00BA2F0C"/>
    <w:rsid w:val="00BA33AA"/>
    <w:rsid w:val="00BA7A4B"/>
    <w:rsid w:val="00BF40B9"/>
    <w:rsid w:val="00C2686A"/>
    <w:rsid w:val="00C2737E"/>
    <w:rsid w:val="00C37219"/>
    <w:rsid w:val="00C63AD8"/>
    <w:rsid w:val="00C63E75"/>
    <w:rsid w:val="00C650B3"/>
    <w:rsid w:val="00C66F29"/>
    <w:rsid w:val="00C70393"/>
    <w:rsid w:val="00C71827"/>
    <w:rsid w:val="00C773FB"/>
    <w:rsid w:val="00C932A6"/>
    <w:rsid w:val="00C93938"/>
    <w:rsid w:val="00C93F56"/>
    <w:rsid w:val="00C969DC"/>
    <w:rsid w:val="00CA79B8"/>
    <w:rsid w:val="00CB0ABE"/>
    <w:rsid w:val="00CB2312"/>
    <w:rsid w:val="00CB431A"/>
    <w:rsid w:val="00CC0129"/>
    <w:rsid w:val="00CC3292"/>
    <w:rsid w:val="00CC6849"/>
    <w:rsid w:val="00CC7346"/>
    <w:rsid w:val="00CE589D"/>
    <w:rsid w:val="00CE63E7"/>
    <w:rsid w:val="00CF7780"/>
    <w:rsid w:val="00D017CB"/>
    <w:rsid w:val="00D10F8C"/>
    <w:rsid w:val="00D14979"/>
    <w:rsid w:val="00D341AD"/>
    <w:rsid w:val="00D5259C"/>
    <w:rsid w:val="00D52905"/>
    <w:rsid w:val="00D53522"/>
    <w:rsid w:val="00D57E0E"/>
    <w:rsid w:val="00D62015"/>
    <w:rsid w:val="00D713F5"/>
    <w:rsid w:val="00D71B22"/>
    <w:rsid w:val="00D8055C"/>
    <w:rsid w:val="00D8142C"/>
    <w:rsid w:val="00D8677A"/>
    <w:rsid w:val="00DA1122"/>
    <w:rsid w:val="00DA5D29"/>
    <w:rsid w:val="00DA64D4"/>
    <w:rsid w:val="00DE2F6C"/>
    <w:rsid w:val="00DF61A4"/>
    <w:rsid w:val="00E00F2B"/>
    <w:rsid w:val="00E0245C"/>
    <w:rsid w:val="00E17448"/>
    <w:rsid w:val="00E316FC"/>
    <w:rsid w:val="00E45CFF"/>
    <w:rsid w:val="00E533B2"/>
    <w:rsid w:val="00E70353"/>
    <w:rsid w:val="00E82DA2"/>
    <w:rsid w:val="00E84C3D"/>
    <w:rsid w:val="00EB6A51"/>
    <w:rsid w:val="00EC02A2"/>
    <w:rsid w:val="00ED7451"/>
    <w:rsid w:val="00ED765E"/>
    <w:rsid w:val="00EF242C"/>
    <w:rsid w:val="00EF7D86"/>
    <w:rsid w:val="00F15CEF"/>
    <w:rsid w:val="00F21407"/>
    <w:rsid w:val="00F3414E"/>
    <w:rsid w:val="00F532A3"/>
    <w:rsid w:val="00F55926"/>
    <w:rsid w:val="00F566DB"/>
    <w:rsid w:val="00F60EAF"/>
    <w:rsid w:val="00F660D2"/>
    <w:rsid w:val="00F7457D"/>
    <w:rsid w:val="00F852B2"/>
    <w:rsid w:val="00F91375"/>
    <w:rsid w:val="00FA433C"/>
    <w:rsid w:val="00FA7434"/>
    <w:rsid w:val="00FA77DE"/>
    <w:rsid w:val="00FC3C2C"/>
    <w:rsid w:val="00FE10B7"/>
    <w:rsid w:val="00FF1B0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D754AD"/>
  <w15:docId w15:val="{5B545C12-F34C-4388-AD92-B352BA452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40B9"/>
    <w:pPr>
      <w:spacing w:after="0" w:line="240" w:lineRule="auto"/>
    </w:pPr>
    <w:rPr>
      <w:rFonts w:ascii="New York" w:eastAsia="Times New Roman" w:hAnsi="New York" w:cs="Times New Roman"/>
      <w:sz w:val="24"/>
      <w:szCs w:val="20"/>
      <w:lang w:eastAsia="fr-CA"/>
    </w:rPr>
  </w:style>
  <w:style w:type="paragraph" w:styleId="Heading1">
    <w:name w:val="heading 1"/>
    <w:basedOn w:val="Normal"/>
    <w:next w:val="Normal"/>
    <w:link w:val="Heading1Char"/>
    <w:qFormat/>
    <w:rsid w:val="00BF40B9"/>
    <w:pPr>
      <w:keepNext/>
      <w:ind w:right="117"/>
      <w:outlineLvl w:val="0"/>
    </w:pPr>
    <w:rPr>
      <w:rFonts w:ascii="Arial" w:hAnsi="Arial"/>
      <w:b/>
      <w:caps/>
      <w:sz w:val="22"/>
    </w:rPr>
  </w:style>
  <w:style w:type="paragraph" w:styleId="Heading2">
    <w:name w:val="heading 2"/>
    <w:basedOn w:val="Normal"/>
    <w:next w:val="Normal"/>
    <w:link w:val="Heading2Char"/>
    <w:qFormat/>
    <w:rsid w:val="00BF40B9"/>
    <w:pPr>
      <w:keepNext/>
      <w:tabs>
        <w:tab w:val="left" w:pos="6548"/>
        <w:tab w:val="left" w:pos="8533"/>
        <w:tab w:val="left" w:pos="15507"/>
      </w:tabs>
      <w:ind w:left="110"/>
      <w:jc w:val="center"/>
      <w:outlineLvl w:val="1"/>
    </w:pPr>
    <w:rPr>
      <w:rFonts w:ascii="Arial" w:hAnsi="Arial"/>
      <w:b/>
      <w:sz w:val="20"/>
      <w:lang w:eastAsia="fr-FR"/>
    </w:rPr>
  </w:style>
  <w:style w:type="paragraph" w:styleId="Heading3">
    <w:name w:val="heading 3"/>
    <w:basedOn w:val="Normal"/>
    <w:next w:val="Normal"/>
    <w:link w:val="Heading3Char"/>
    <w:qFormat/>
    <w:rsid w:val="00BF40B9"/>
    <w:pPr>
      <w:keepNext/>
      <w:tabs>
        <w:tab w:val="left" w:pos="3060"/>
        <w:tab w:val="left" w:pos="4320"/>
      </w:tabs>
      <w:ind w:left="5040" w:hanging="5040"/>
      <w:outlineLvl w:val="2"/>
    </w:pPr>
    <w:rPr>
      <w:rFonts w:ascii="Arial" w:hAnsi="Arial"/>
      <w:b/>
      <w:bCs/>
      <w:sz w:val="20"/>
      <w:szCs w:val="24"/>
      <w:u w:val="single"/>
      <w:lang w:eastAsia="fr-FR"/>
    </w:rPr>
  </w:style>
  <w:style w:type="paragraph" w:styleId="Heading4">
    <w:name w:val="heading 4"/>
    <w:basedOn w:val="Normal"/>
    <w:next w:val="Normal"/>
    <w:link w:val="Heading4Char"/>
    <w:qFormat/>
    <w:rsid w:val="00BF40B9"/>
    <w:pPr>
      <w:keepNext/>
      <w:spacing w:before="240" w:after="60"/>
      <w:outlineLvl w:val="3"/>
    </w:pPr>
    <w:rPr>
      <w:rFonts w:ascii="Times New Roman" w:hAnsi="Times New Roman"/>
      <w:b/>
      <w:bCs/>
      <w:sz w:val="28"/>
      <w:szCs w:val="28"/>
    </w:rPr>
  </w:style>
  <w:style w:type="paragraph" w:styleId="Heading5">
    <w:name w:val="heading 5"/>
    <w:basedOn w:val="Normal"/>
    <w:next w:val="Normal"/>
    <w:link w:val="Heading5Char"/>
    <w:qFormat/>
    <w:rsid w:val="00BF40B9"/>
    <w:pPr>
      <w:keepNext/>
      <w:jc w:val="center"/>
      <w:outlineLvl w:val="4"/>
    </w:pPr>
    <w:rPr>
      <w:rFonts w:ascii="Arial" w:hAnsi="Arial" w:cs="Arial"/>
      <w:b/>
      <w:bCs/>
      <w:i/>
      <w:iCs/>
      <w:color w:val="000000"/>
      <w:sz w:val="16"/>
      <w:lang w:eastAsia="fr-FR"/>
    </w:rPr>
  </w:style>
  <w:style w:type="paragraph" w:styleId="Heading6">
    <w:name w:val="heading 6"/>
    <w:basedOn w:val="Normal"/>
    <w:next w:val="Normal"/>
    <w:link w:val="Heading6Char"/>
    <w:qFormat/>
    <w:rsid w:val="00BF40B9"/>
    <w:pPr>
      <w:keepNext/>
      <w:ind w:left="-90"/>
      <w:outlineLvl w:val="5"/>
    </w:pPr>
    <w:rPr>
      <w:rFonts w:ascii="Arial" w:hAnsi="Arial"/>
      <w:b/>
      <w:bCs/>
      <w:i/>
      <w:iCs/>
      <w:kern w:val="16"/>
      <w:position w:val="-6"/>
      <w:sz w:val="14"/>
      <w:shd w:val="clear" w:color="auto" w:fill="000000"/>
      <w:lang w:eastAsia="fr-FR"/>
    </w:rPr>
  </w:style>
  <w:style w:type="paragraph" w:styleId="Heading7">
    <w:name w:val="heading 7"/>
    <w:basedOn w:val="Normal"/>
    <w:next w:val="Normal"/>
    <w:link w:val="Heading7Char"/>
    <w:qFormat/>
    <w:rsid w:val="00BF40B9"/>
    <w:pPr>
      <w:keepNext/>
      <w:outlineLvl w:val="6"/>
    </w:pPr>
    <w:rPr>
      <w:rFonts w:ascii="Arial" w:hAnsi="Arial"/>
      <w:b/>
      <w:bCs/>
      <w:i/>
      <w:iCs/>
      <w:sz w:val="20"/>
      <w:lang w:eastAsia="fr-FR"/>
    </w:rPr>
  </w:style>
  <w:style w:type="paragraph" w:styleId="Heading8">
    <w:name w:val="heading 8"/>
    <w:basedOn w:val="Normal"/>
    <w:next w:val="Normal"/>
    <w:link w:val="Heading8Char"/>
    <w:qFormat/>
    <w:rsid w:val="00BF40B9"/>
    <w:pPr>
      <w:keepNext/>
      <w:outlineLvl w:val="7"/>
    </w:pPr>
    <w:rPr>
      <w:rFonts w:ascii="Arial" w:hAnsi="Arial"/>
      <w:b/>
      <w:bCs/>
      <w:i/>
      <w:iCs/>
      <w:sz w:val="18"/>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F40B9"/>
    <w:rPr>
      <w:rFonts w:ascii="Arial" w:eastAsia="Times New Roman" w:hAnsi="Arial" w:cs="Times New Roman"/>
      <w:b/>
      <w:caps/>
      <w:szCs w:val="20"/>
      <w:lang w:eastAsia="fr-CA"/>
    </w:rPr>
  </w:style>
  <w:style w:type="character" w:customStyle="1" w:styleId="Heading2Char">
    <w:name w:val="Heading 2 Char"/>
    <w:basedOn w:val="DefaultParagraphFont"/>
    <w:link w:val="Heading2"/>
    <w:rsid w:val="00BF40B9"/>
    <w:rPr>
      <w:rFonts w:ascii="Arial" w:eastAsia="Times New Roman" w:hAnsi="Arial" w:cs="Times New Roman"/>
      <w:b/>
      <w:sz w:val="20"/>
      <w:szCs w:val="20"/>
      <w:lang w:eastAsia="fr-FR"/>
    </w:rPr>
  </w:style>
  <w:style w:type="character" w:customStyle="1" w:styleId="Heading3Char">
    <w:name w:val="Heading 3 Char"/>
    <w:basedOn w:val="DefaultParagraphFont"/>
    <w:link w:val="Heading3"/>
    <w:rsid w:val="00BF40B9"/>
    <w:rPr>
      <w:rFonts w:ascii="Arial" w:eastAsia="Times New Roman" w:hAnsi="Arial" w:cs="Times New Roman"/>
      <w:b/>
      <w:bCs/>
      <w:sz w:val="20"/>
      <w:szCs w:val="24"/>
      <w:u w:val="single"/>
      <w:lang w:eastAsia="fr-FR"/>
    </w:rPr>
  </w:style>
  <w:style w:type="character" w:customStyle="1" w:styleId="Heading4Char">
    <w:name w:val="Heading 4 Char"/>
    <w:basedOn w:val="DefaultParagraphFont"/>
    <w:link w:val="Heading4"/>
    <w:rsid w:val="00BF40B9"/>
    <w:rPr>
      <w:rFonts w:ascii="Times New Roman" w:eastAsia="Times New Roman" w:hAnsi="Times New Roman" w:cs="Times New Roman"/>
      <w:b/>
      <w:bCs/>
      <w:sz w:val="28"/>
      <w:szCs w:val="28"/>
      <w:lang w:eastAsia="fr-CA"/>
    </w:rPr>
  </w:style>
  <w:style w:type="character" w:customStyle="1" w:styleId="Heading5Char">
    <w:name w:val="Heading 5 Char"/>
    <w:basedOn w:val="DefaultParagraphFont"/>
    <w:link w:val="Heading5"/>
    <w:rsid w:val="00BF40B9"/>
    <w:rPr>
      <w:rFonts w:ascii="Arial" w:eastAsia="Times New Roman" w:hAnsi="Arial" w:cs="Arial"/>
      <w:b/>
      <w:bCs/>
      <w:i/>
      <w:iCs/>
      <w:color w:val="000000"/>
      <w:sz w:val="16"/>
      <w:szCs w:val="20"/>
      <w:lang w:eastAsia="fr-FR"/>
    </w:rPr>
  </w:style>
  <w:style w:type="character" w:customStyle="1" w:styleId="Heading6Char">
    <w:name w:val="Heading 6 Char"/>
    <w:basedOn w:val="DefaultParagraphFont"/>
    <w:link w:val="Heading6"/>
    <w:rsid w:val="00BF40B9"/>
    <w:rPr>
      <w:rFonts w:ascii="Arial" w:eastAsia="Times New Roman" w:hAnsi="Arial" w:cs="Times New Roman"/>
      <w:b/>
      <w:bCs/>
      <w:i/>
      <w:iCs/>
      <w:kern w:val="16"/>
      <w:position w:val="-6"/>
      <w:sz w:val="14"/>
      <w:szCs w:val="20"/>
      <w:lang w:eastAsia="fr-FR"/>
    </w:rPr>
  </w:style>
  <w:style w:type="character" w:customStyle="1" w:styleId="Heading7Char">
    <w:name w:val="Heading 7 Char"/>
    <w:basedOn w:val="DefaultParagraphFont"/>
    <w:link w:val="Heading7"/>
    <w:rsid w:val="00BF40B9"/>
    <w:rPr>
      <w:rFonts w:ascii="Arial" w:eastAsia="Times New Roman" w:hAnsi="Arial" w:cs="Times New Roman"/>
      <w:b/>
      <w:bCs/>
      <w:i/>
      <w:iCs/>
      <w:sz w:val="20"/>
      <w:szCs w:val="20"/>
      <w:lang w:eastAsia="fr-FR"/>
    </w:rPr>
  </w:style>
  <w:style w:type="character" w:customStyle="1" w:styleId="Heading8Char">
    <w:name w:val="Heading 8 Char"/>
    <w:basedOn w:val="DefaultParagraphFont"/>
    <w:link w:val="Heading8"/>
    <w:rsid w:val="00BF40B9"/>
    <w:rPr>
      <w:rFonts w:ascii="Arial" w:eastAsia="Times New Roman" w:hAnsi="Arial" w:cs="Times New Roman"/>
      <w:b/>
      <w:bCs/>
      <w:i/>
      <w:iCs/>
      <w:sz w:val="18"/>
      <w:szCs w:val="20"/>
      <w:lang w:eastAsia="fr-FR"/>
    </w:rPr>
  </w:style>
  <w:style w:type="paragraph" w:styleId="BalloonText">
    <w:name w:val="Balloon Text"/>
    <w:basedOn w:val="Normal"/>
    <w:link w:val="BalloonTextChar"/>
    <w:semiHidden/>
    <w:rsid w:val="00BF40B9"/>
    <w:rPr>
      <w:rFonts w:ascii="Tahoma" w:hAnsi="Tahoma" w:cs="Tahoma"/>
      <w:sz w:val="16"/>
      <w:szCs w:val="16"/>
    </w:rPr>
  </w:style>
  <w:style w:type="character" w:customStyle="1" w:styleId="BalloonTextChar">
    <w:name w:val="Balloon Text Char"/>
    <w:basedOn w:val="DefaultParagraphFont"/>
    <w:link w:val="BalloonText"/>
    <w:semiHidden/>
    <w:rsid w:val="00BF40B9"/>
    <w:rPr>
      <w:rFonts w:ascii="Tahoma" w:eastAsia="Times New Roman" w:hAnsi="Tahoma" w:cs="Tahoma"/>
      <w:sz w:val="16"/>
      <w:szCs w:val="16"/>
      <w:lang w:eastAsia="fr-CA"/>
    </w:rPr>
  </w:style>
  <w:style w:type="character" w:styleId="Hyperlink">
    <w:name w:val="Hyperlink"/>
    <w:rsid w:val="00BF40B9"/>
    <w:rPr>
      <w:color w:val="0000FF"/>
      <w:u w:val="single"/>
    </w:rPr>
  </w:style>
  <w:style w:type="paragraph" w:styleId="Header">
    <w:name w:val="header"/>
    <w:basedOn w:val="Normal"/>
    <w:link w:val="HeaderChar"/>
    <w:uiPriority w:val="99"/>
    <w:rsid w:val="00BF40B9"/>
    <w:pPr>
      <w:tabs>
        <w:tab w:val="center" w:pos="4320"/>
        <w:tab w:val="right" w:pos="8640"/>
      </w:tabs>
    </w:pPr>
  </w:style>
  <w:style w:type="character" w:customStyle="1" w:styleId="HeaderChar">
    <w:name w:val="Header Char"/>
    <w:basedOn w:val="DefaultParagraphFont"/>
    <w:link w:val="Header"/>
    <w:uiPriority w:val="99"/>
    <w:rsid w:val="00BF40B9"/>
    <w:rPr>
      <w:rFonts w:ascii="New York" w:eastAsia="Times New Roman" w:hAnsi="New York" w:cs="Times New Roman"/>
      <w:sz w:val="24"/>
      <w:szCs w:val="20"/>
      <w:lang w:eastAsia="fr-CA"/>
    </w:rPr>
  </w:style>
  <w:style w:type="paragraph" w:styleId="Footer">
    <w:name w:val="footer"/>
    <w:basedOn w:val="Normal"/>
    <w:link w:val="FooterChar"/>
    <w:uiPriority w:val="99"/>
    <w:rsid w:val="00BF40B9"/>
    <w:pPr>
      <w:tabs>
        <w:tab w:val="center" w:pos="4320"/>
        <w:tab w:val="right" w:pos="8640"/>
      </w:tabs>
    </w:pPr>
  </w:style>
  <w:style w:type="character" w:customStyle="1" w:styleId="FooterChar">
    <w:name w:val="Footer Char"/>
    <w:basedOn w:val="DefaultParagraphFont"/>
    <w:link w:val="Footer"/>
    <w:uiPriority w:val="99"/>
    <w:rsid w:val="00BF40B9"/>
    <w:rPr>
      <w:rFonts w:ascii="New York" w:eastAsia="Times New Roman" w:hAnsi="New York" w:cs="Times New Roman"/>
      <w:sz w:val="24"/>
      <w:szCs w:val="20"/>
      <w:lang w:eastAsia="fr-CA"/>
    </w:rPr>
  </w:style>
  <w:style w:type="character" w:styleId="PageNumber">
    <w:name w:val="page number"/>
    <w:basedOn w:val="DefaultParagraphFont"/>
    <w:rsid w:val="00BF40B9"/>
  </w:style>
  <w:style w:type="table" w:styleId="TableGrid">
    <w:name w:val="Table Grid"/>
    <w:basedOn w:val="TableNormal"/>
    <w:rsid w:val="00BF40B9"/>
    <w:pPr>
      <w:spacing w:after="0" w:line="240" w:lineRule="auto"/>
    </w:pPr>
    <w:rPr>
      <w:rFonts w:ascii="New York" w:eastAsia="Times New Roman" w:hAnsi="New York" w:cs="Times New Roman"/>
      <w:sz w:val="20"/>
      <w:szCs w:val="20"/>
      <w:lang w:eastAsia="fr-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BF40B9"/>
    <w:pPr>
      <w:jc w:val="center"/>
    </w:pPr>
    <w:rPr>
      <w:rFonts w:ascii="Arial" w:hAnsi="Arial"/>
      <w:b/>
      <w:bCs/>
      <w:sz w:val="20"/>
      <w:szCs w:val="24"/>
      <w:lang w:eastAsia="fr-FR"/>
    </w:rPr>
  </w:style>
  <w:style w:type="character" w:customStyle="1" w:styleId="TitleChar">
    <w:name w:val="Title Char"/>
    <w:basedOn w:val="DefaultParagraphFont"/>
    <w:link w:val="Title"/>
    <w:rsid w:val="00BF40B9"/>
    <w:rPr>
      <w:rFonts w:ascii="Arial" w:eastAsia="Times New Roman" w:hAnsi="Arial" w:cs="Times New Roman"/>
      <w:b/>
      <w:bCs/>
      <w:sz w:val="20"/>
      <w:szCs w:val="24"/>
      <w:lang w:eastAsia="fr-FR"/>
    </w:rPr>
  </w:style>
  <w:style w:type="paragraph" w:styleId="BodyText">
    <w:name w:val="Body Text"/>
    <w:basedOn w:val="Normal"/>
    <w:link w:val="BodyTextChar"/>
    <w:rsid w:val="00BF40B9"/>
    <w:rPr>
      <w:rFonts w:ascii="Arial" w:hAnsi="Arial"/>
      <w:b/>
      <w:bCs/>
      <w:sz w:val="20"/>
      <w:szCs w:val="24"/>
      <w:lang w:eastAsia="fr-FR"/>
    </w:rPr>
  </w:style>
  <w:style w:type="character" w:customStyle="1" w:styleId="BodyTextChar">
    <w:name w:val="Body Text Char"/>
    <w:basedOn w:val="DefaultParagraphFont"/>
    <w:link w:val="BodyText"/>
    <w:rsid w:val="00BF40B9"/>
    <w:rPr>
      <w:rFonts w:ascii="Arial" w:eastAsia="Times New Roman" w:hAnsi="Arial" w:cs="Times New Roman"/>
      <w:b/>
      <w:bCs/>
      <w:sz w:val="20"/>
      <w:szCs w:val="24"/>
      <w:lang w:eastAsia="fr-FR"/>
    </w:rPr>
  </w:style>
  <w:style w:type="character" w:styleId="Emphasis">
    <w:name w:val="Emphasis"/>
    <w:qFormat/>
    <w:rsid w:val="00BF40B9"/>
    <w:rPr>
      <w:i/>
      <w:iCs/>
    </w:rPr>
  </w:style>
  <w:style w:type="character" w:styleId="Strong">
    <w:name w:val="Strong"/>
    <w:qFormat/>
    <w:rsid w:val="00BF40B9"/>
    <w:rPr>
      <w:b/>
      <w:bCs/>
    </w:rPr>
  </w:style>
  <w:style w:type="paragraph" w:styleId="TOC1">
    <w:name w:val="toc 1"/>
    <w:basedOn w:val="Normal"/>
    <w:next w:val="Normal"/>
    <w:autoRedefine/>
    <w:semiHidden/>
    <w:rsid w:val="00BF40B9"/>
    <w:pPr>
      <w:tabs>
        <w:tab w:val="right" w:leader="dot" w:pos="9350"/>
      </w:tabs>
      <w:spacing w:before="120" w:after="120"/>
      <w:ind w:left="431" w:hanging="431"/>
    </w:pPr>
    <w:rPr>
      <w:rFonts w:ascii="Arial" w:hAnsi="Arial"/>
      <w:bCs/>
      <w:lang w:val="en-US" w:eastAsia="en-US"/>
    </w:rPr>
  </w:style>
  <w:style w:type="paragraph" w:styleId="NormalIndent">
    <w:name w:val="Normal Indent"/>
    <w:basedOn w:val="Normal"/>
    <w:rsid w:val="00BF40B9"/>
    <w:pPr>
      <w:spacing w:before="240"/>
      <w:ind w:left="227"/>
      <w:jc w:val="both"/>
    </w:pPr>
    <w:rPr>
      <w:rFonts w:ascii="Arial" w:hAnsi="Arial"/>
      <w:lang w:val="en-US" w:eastAsia="en-US"/>
    </w:rPr>
  </w:style>
  <w:style w:type="paragraph" w:styleId="TOC2">
    <w:name w:val="toc 2"/>
    <w:basedOn w:val="Normal"/>
    <w:next w:val="Normal"/>
    <w:autoRedefine/>
    <w:semiHidden/>
    <w:rsid w:val="00BF40B9"/>
    <w:pPr>
      <w:spacing w:before="120" w:after="120"/>
      <w:ind w:left="431"/>
    </w:pPr>
    <w:rPr>
      <w:rFonts w:ascii="Arial" w:hAnsi="Arial"/>
      <w:iCs/>
      <w:lang w:val="en-US" w:eastAsia="en-US"/>
    </w:rPr>
  </w:style>
  <w:style w:type="paragraph" w:styleId="TOC3">
    <w:name w:val="toc 3"/>
    <w:basedOn w:val="Normal"/>
    <w:next w:val="Normal"/>
    <w:autoRedefine/>
    <w:semiHidden/>
    <w:rsid w:val="00BF40B9"/>
    <w:pPr>
      <w:spacing w:before="120" w:after="120"/>
      <w:ind w:left="1293" w:hanging="431"/>
    </w:pPr>
    <w:rPr>
      <w:rFonts w:ascii="Arial" w:hAnsi="Arial"/>
      <w:lang w:val="en-US" w:eastAsia="en-US"/>
    </w:rPr>
  </w:style>
  <w:style w:type="paragraph" w:customStyle="1" w:styleId="NormalIndent3">
    <w:name w:val="Normal Indent 3"/>
    <w:basedOn w:val="NormalIndent"/>
    <w:rsid w:val="00BF40B9"/>
    <w:pPr>
      <w:ind w:left="794"/>
    </w:pPr>
  </w:style>
  <w:style w:type="paragraph" w:customStyle="1" w:styleId="StyleUnderlineFirstline0cm">
    <w:name w:val="Style Underline First line:  0 cm"/>
    <w:basedOn w:val="NormalIndent"/>
    <w:next w:val="NormalIndent"/>
    <w:rsid w:val="00BF40B9"/>
    <w:rPr>
      <w:u w:val="single"/>
    </w:rPr>
  </w:style>
  <w:style w:type="paragraph" w:customStyle="1" w:styleId="NormalIndent4">
    <w:name w:val="Normal Indent 4"/>
    <w:basedOn w:val="NormalIndent3"/>
    <w:rsid w:val="00BF40B9"/>
    <w:pPr>
      <w:ind w:left="1191"/>
    </w:pPr>
  </w:style>
  <w:style w:type="paragraph" w:styleId="NormalWeb">
    <w:name w:val="Normal (Web)"/>
    <w:basedOn w:val="Normal"/>
    <w:rsid w:val="00BF40B9"/>
    <w:pPr>
      <w:spacing w:before="100" w:beforeAutospacing="1" w:after="100" w:afterAutospacing="1"/>
    </w:pPr>
    <w:rPr>
      <w:rFonts w:ascii="Times New Roman" w:hAnsi="Times New Roman"/>
      <w:szCs w:val="24"/>
      <w:lang w:val="en-US" w:eastAsia="en-US"/>
    </w:rPr>
  </w:style>
  <w:style w:type="table" w:customStyle="1" w:styleId="Professionnel">
    <w:name w:val="Professionnel"/>
    <w:basedOn w:val="TableNormal"/>
    <w:rsid w:val="00BF40B9"/>
    <w:pPr>
      <w:spacing w:after="0" w:line="240" w:lineRule="auto"/>
    </w:pPr>
    <w:rPr>
      <w:rFonts w:ascii="Times New Roman" w:eastAsia="Times New Roman" w:hAnsi="Times New Roman" w:cs="Times New Roman"/>
      <w:sz w:val="20"/>
      <w:szCs w:val="20"/>
      <w:lang w:eastAsia="fr-CA"/>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CommentReference">
    <w:name w:val="annotation reference"/>
    <w:rsid w:val="00BF40B9"/>
    <w:rPr>
      <w:sz w:val="16"/>
      <w:szCs w:val="16"/>
    </w:rPr>
  </w:style>
  <w:style w:type="paragraph" w:styleId="CommentText">
    <w:name w:val="annotation text"/>
    <w:basedOn w:val="Normal"/>
    <w:link w:val="CommentTextChar"/>
    <w:rsid w:val="00BF40B9"/>
    <w:rPr>
      <w:sz w:val="20"/>
    </w:rPr>
  </w:style>
  <w:style w:type="character" w:customStyle="1" w:styleId="CommentTextChar">
    <w:name w:val="Comment Text Char"/>
    <w:basedOn w:val="DefaultParagraphFont"/>
    <w:link w:val="CommentText"/>
    <w:rsid w:val="00BF40B9"/>
    <w:rPr>
      <w:rFonts w:ascii="New York" w:eastAsia="Times New Roman" w:hAnsi="New York" w:cs="Times New Roman"/>
      <w:sz w:val="20"/>
      <w:szCs w:val="20"/>
      <w:lang w:eastAsia="fr-CA"/>
    </w:rPr>
  </w:style>
  <w:style w:type="paragraph" w:styleId="CommentSubject">
    <w:name w:val="annotation subject"/>
    <w:basedOn w:val="CommentText"/>
    <w:next w:val="CommentText"/>
    <w:link w:val="CommentSubjectChar"/>
    <w:rsid w:val="00BF40B9"/>
    <w:rPr>
      <w:b/>
      <w:bCs/>
    </w:rPr>
  </w:style>
  <w:style w:type="character" w:customStyle="1" w:styleId="CommentSubjectChar">
    <w:name w:val="Comment Subject Char"/>
    <w:basedOn w:val="CommentTextChar"/>
    <w:link w:val="CommentSubject"/>
    <w:rsid w:val="00BF40B9"/>
    <w:rPr>
      <w:rFonts w:ascii="New York" w:eastAsia="Times New Roman" w:hAnsi="New York" w:cs="Times New Roman"/>
      <w:b/>
      <w:bCs/>
      <w:sz w:val="20"/>
      <w:szCs w:val="20"/>
      <w:lang w:eastAsia="fr-CA"/>
    </w:rPr>
  </w:style>
  <w:style w:type="paragraph" w:styleId="ListParagraph">
    <w:name w:val="List Paragraph"/>
    <w:basedOn w:val="Normal"/>
    <w:uiPriority w:val="34"/>
    <w:qFormat/>
    <w:rsid w:val="00BF40B9"/>
    <w:pPr>
      <w:ind w:left="708"/>
    </w:pPr>
  </w:style>
  <w:style w:type="character" w:styleId="FollowedHyperlink">
    <w:name w:val="FollowedHyperlink"/>
    <w:rsid w:val="00BF40B9"/>
    <w:rPr>
      <w:color w:val="800080"/>
      <w:u w:val="single"/>
    </w:rPr>
  </w:style>
  <w:style w:type="paragraph" w:customStyle="1" w:styleId="F9E977197262459AB16AE09F8A4F0155">
    <w:name w:val="F9E977197262459AB16AE09F8A4F0155"/>
    <w:rsid w:val="00BF40B9"/>
    <w:pPr>
      <w:spacing w:after="200" w:line="276" w:lineRule="auto"/>
    </w:pPr>
    <w:rPr>
      <w:rFonts w:ascii="Calibri" w:eastAsia="Times New Roman" w:hAnsi="Calibri" w:cs="Times New Roman"/>
      <w:lang w:eastAsia="fr-CA"/>
    </w:rPr>
  </w:style>
  <w:style w:type="character" w:styleId="PlaceholderText">
    <w:name w:val="Placeholder Text"/>
    <w:uiPriority w:val="99"/>
    <w:semiHidden/>
    <w:rsid w:val="00BF40B9"/>
    <w:rPr>
      <w:color w:val="808080"/>
    </w:rPr>
  </w:style>
  <w:style w:type="character" w:customStyle="1" w:styleId="Style1">
    <w:name w:val="Style1"/>
    <w:uiPriority w:val="1"/>
    <w:rsid w:val="00BF40B9"/>
    <w:rPr>
      <w:rFonts w:ascii="Arial Narrow" w:hAnsi="Arial Narrow"/>
      <w:b/>
      <w:sz w:val="18"/>
    </w:rPr>
  </w:style>
  <w:style w:type="character" w:customStyle="1" w:styleId="Style2">
    <w:name w:val="Style2"/>
    <w:uiPriority w:val="1"/>
    <w:rsid w:val="00BF40B9"/>
    <w:rPr>
      <w:rFonts w:ascii="Arial" w:hAnsi="Arial"/>
      <w:b/>
      <w:sz w:val="18"/>
    </w:rPr>
  </w:style>
  <w:style w:type="character" w:customStyle="1" w:styleId="Style7">
    <w:name w:val="Style7"/>
    <w:basedOn w:val="DefaultParagraphFont"/>
    <w:uiPriority w:val="1"/>
    <w:rsid w:val="003611E8"/>
    <w:rPr>
      <w:rFonts w:asciiTheme="minorHAnsi" w:hAnsiTheme="minorHAnsi"/>
      <w:sz w:val="20"/>
    </w:rPr>
  </w:style>
  <w:style w:type="character" w:customStyle="1" w:styleId="Style10">
    <w:name w:val="Style10"/>
    <w:basedOn w:val="DefaultParagraphFont"/>
    <w:uiPriority w:val="1"/>
    <w:rsid w:val="008D0A82"/>
    <w:rPr>
      <w:rFonts w:asciiTheme="minorHAnsi" w:hAnsiTheme="minorHAnsi"/>
      <w:sz w:val="20"/>
    </w:rPr>
  </w:style>
  <w:style w:type="paragraph" w:styleId="Revision">
    <w:name w:val="Revision"/>
    <w:hidden/>
    <w:uiPriority w:val="99"/>
    <w:semiHidden/>
    <w:rsid w:val="007A1FF4"/>
    <w:pPr>
      <w:spacing w:after="0" w:line="240" w:lineRule="auto"/>
    </w:pPr>
    <w:rPr>
      <w:rFonts w:ascii="New York" w:eastAsia="Times New Roman" w:hAnsi="New York" w:cs="Times New Roman"/>
      <w:sz w:val="24"/>
      <w:szCs w:val="20"/>
      <w:lang w:eastAsia="fr-CA"/>
    </w:rPr>
  </w:style>
  <w:style w:type="character" w:customStyle="1" w:styleId="UnresolvedMention1">
    <w:name w:val="Unresolved Mention1"/>
    <w:basedOn w:val="DefaultParagraphFont"/>
    <w:uiPriority w:val="99"/>
    <w:semiHidden/>
    <w:unhideWhenUsed/>
    <w:rsid w:val="00A875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0046491">
      <w:bodyDiv w:val="1"/>
      <w:marLeft w:val="0"/>
      <w:marRight w:val="0"/>
      <w:marTop w:val="0"/>
      <w:marBottom w:val="0"/>
      <w:divBdr>
        <w:top w:val="none" w:sz="0" w:space="0" w:color="auto"/>
        <w:left w:val="none" w:sz="0" w:space="0" w:color="auto"/>
        <w:bottom w:val="none" w:sz="0" w:space="0" w:color="auto"/>
        <w:right w:val="none" w:sz="0" w:space="0" w:color="auto"/>
      </w:divBdr>
    </w:div>
    <w:div w:id="1320117439">
      <w:bodyDiv w:val="1"/>
      <w:marLeft w:val="0"/>
      <w:marRight w:val="0"/>
      <w:marTop w:val="0"/>
      <w:marBottom w:val="0"/>
      <w:divBdr>
        <w:top w:val="none" w:sz="0" w:space="0" w:color="auto"/>
        <w:left w:val="none" w:sz="0" w:space="0" w:color="auto"/>
        <w:bottom w:val="none" w:sz="0" w:space="0" w:color="auto"/>
        <w:right w:val="none" w:sz="0" w:space="0" w:color="auto"/>
      </w:divBdr>
    </w:div>
    <w:div w:id="1823808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abriela.guilbault.maltez@umontreal.ca" TargetMode="External"/><Relationship Id="rId13" Type="http://schemas.openxmlformats.org/officeDocument/2006/relationships/hyperlink" Target="mailto:gabriela.guilbault.maltez@umontreal.ca" TargetMode="External"/><Relationship Id="rId18" Type="http://schemas.openxmlformats.org/officeDocument/2006/relationships/footer" Target="footer4.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mailto:gabriela.guilbault.maltez@umontreal.ca" TargetMode="Externa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francois.robichaud@umontreal.ca" TargetMode="Externa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hyperlink" Target="mailto:francine.bartocetti@umontreal.ca" TargetMode="Externa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yperlink" Target="mailto:cl&#233;ment.arsenault@umontreal.ca" TargetMode="External"/><Relationship Id="rId14" Type="http://schemas.openxmlformats.org/officeDocument/2006/relationships/footer" Target="footer1.xm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246A78FBB2D451CA421B8ACA4ADCC62"/>
        <w:category>
          <w:name w:val="Général"/>
          <w:gallery w:val="placeholder"/>
        </w:category>
        <w:types>
          <w:type w:val="bbPlcHdr"/>
        </w:types>
        <w:behaviors>
          <w:behavior w:val="content"/>
        </w:behaviors>
        <w:guid w:val="{332E08BA-28C7-4A1E-BFCE-416D367870AA}"/>
      </w:docPartPr>
      <w:docPartBody>
        <w:p w:rsidR="000A792D" w:rsidRDefault="00CA375B" w:rsidP="00CA375B">
          <w:pPr>
            <w:pStyle w:val="3246A78FBB2D451CA421B8ACA4ADCC6213"/>
          </w:pPr>
          <w:r w:rsidRPr="00142968">
            <w:rPr>
              <w:rStyle w:val="PlaceholderText"/>
              <w:rFonts w:ascii="Arial" w:eastAsia="Calibri" w:hAnsi="Arial" w:cs="Arial"/>
              <w:b/>
              <w:sz w:val="18"/>
              <w:szCs w:val="18"/>
              <w:u w:val="single"/>
            </w:rPr>
            <w:t>Cliquez ici pour entrer une date.</w:t>
          </w:r>
        </w:p>
      </w:docPartBody>
    </w:docPart>
    <w:docPart>
      <w:docPartPr>
        <w:name w:val="762B44E5DBE04D2F8842568CA3CBF642"/>
        <w:category>
          <w:name w:val="Général"/>
          <w:gallery w:val="placeholder"/>
        </w:category>
        <w:types>
          <w:type w:val="bbPlcHdr"/>
        </w:types>
        <w:behaviors>
          <w:behavior w:val="content"/>
        </w:behaviors>
        <w:guid w:val="{038D4F5B-24A9-41E0-86F3-A2BD49560A03}"/>
      </w:docPartPr>
      <w:docPartBody>
        <w:p w:rsidR="000A792D" w:rsidRDefault="00CA375B" w:rsidP="00CA375B">
          <w:pPr>
            <w:pStyle w:val="762B44E5DBE04D2F8842568CA3CBF64213"/>
          </w:pPr>
          <w:r w:rsidRPr="00142968">
            <w:rPr>
              <w:rStyle w:val="PlaceholderText"/>
              <w:rFonts w:ascii="Arial" w:eastAsia="Calibri" w:hAnsi="Arial" w:cs="Arial"/>
              <w:b/>
              <w:sz w:val="18"/>
              <w:szCs w:val="18"/>
              <w:u w:val="single"/>
            </w:rPr>
            <w:t>Cliquez ici pour entrer une date.</w:t>
          </w:r>
        </w:p>
      </w:docPartBody>
    </w:docPart>
    <w:docPart>
      <w:docPartPr>
        <w:name w:val="45103CD23FB64D69ADF14CC64E4C58AE"/>
        <w:category>
          <w:name w:val="Général"/>
          <w:gallery w:val="placeholder"/>
        </w:category>
        <w:types>
          <w:type w:val="bbPlcHdr"/>
        </w:types>
        <w:behaviors>
          <w:behavior w:val="content"/>
        </w:behaviors>
        <w:guid w:val="{888AABF9-3AB8-4724-BA97-B5D8F13F454D}"/>
      </w:docPartPr>
      <w:docPartBody>
        <w:p w:rsidR="00CA375B" w:rsidRDefault="00CA375B" w:rsidP="00CA375B">
          <w:pPr>
            <w:pStyle w:val="45103CD23FB64D69ADF14CC64E4C58AE1"/>
          </w:pPr>
          <w:r w:rsidRPr="00B6040D">
            <w:rPr>
              <w:rStyle w:val="PlaceholderText"/>
              <w:rFonts w:ascii="Arial" w:eastAsia="Calibri" w:hAnsi="Arial" w:cs="Arial"/>
              <w:b/>
              <w:sz w:val="18"/>
              <w:szCs w:val="18"/>
            </w:rPr>
            <w:t>Choisissez un élément.</w:t>
          </w:r>
        </w:p>
      </w:docPartBody>
    </w:docPart>
    <w:docPart>
      <w:docPartPr>
        <w:name w:val="593D241E1BE546BBAD192DD057F13E38"/>
        <w:category>
          <w:name w:val="Général"/>
          <w:gallery w:val="placeholder"/>
        </w:category>
        <w:types>
          <w:type w:val="bbPlcHdr"/>
        </w:types>
        <w:behaviors>
          <w:behavior w:val="content"/>
        </w:behaviors>
        <w:guid w:val="{6E55057C-E991-44FB-B4C8-B130B94CB26F}"/>
      </w:docPartPr>
      <w:docPartBody>
        <w:p w:rsidR="00EB47F0" w:rsidRDefault="00E724F1" w:rsidP="00E724F1">
          <w:pPr>
            <w:pStyle w:val="593D241E1BE546BBAD192DD057F13E38"/>
          </w:pPr>
          <w:r w:rsidRPr="00B31F9C">
            <w:rPr>
              <w:rStyle w:val="PlaceholderText"/>
              <w:rFonts w:ascii="Arial" w:eastAsia="Calibri" w:hAnsi="Arial" w:cs="Arial"/>
              <w:b/>
              <w:sz w:val="18"/>
              <w:szCs w:val="18"/>
              <w:u w:val="single"/>
            </w:rPr>
            <w:t>Choisissez un élément.</w:t>
          </w:r>
        </w:p>
      </w:docPartBody>
    </w:docPart>
    <w:docPart>
      <w:docPartPr>
        <w:name w:val="F1BCCF2D23AD4A83B715F1D3877B9FB0"/>
        <w:category>
          <w:name w:val="Général"/>
          <w:gallery w:val="placeholder"/>
        </w:category>
        <w:types>
          <w:type w:val="bbPlcHdr"/>
        </w:types>
        <w:behaviors>
          <w:behavior w:val="content"/>
        </w:behaviors>
        <w:guid w:val="{E83D8297-CD2C-44CA-8197-3D2C6117052E}"/>
      </w:docPartPr>
      <w:docPartBody>
        <w:p w:rsidR="00EB47F0" w:rsidRDefault="00E724F1" w:rsidP="00E724F1">
          <w:pPr>
            <w:pStyle w:val="F1BCCF2D23AD4A83B715F1D3877B9FB0"/>
          </w:pPr>
          <w:r w:rsidRPr="00C62D47">
            <w:rPr>
              <w:rStyle w:val="PlaceholderText"/>
              <w:rFonts w:ascii="Arial" w:eastAsiaTheme="minorHAnsi" w:hAnsi="Arial" w:cs="Arial"/>
              <w:b/>
              <w:sz w:val="18"/>
              <w:szCs w:val="18"/>
              <w:u w:val="single"/>
            </w:rPr>
            <w:t>Choisissez un élément</w:t>
          </w:r>
          <w:r w:rsidRPr="00C62D47">
            <w:rPr>
              <w:rStyle w:val="PlaceholderText"/>
              <w:rFonts w:ascii="Arial" w:eastAsiaTheme="minorHAnsi" w:hAnsi="Arial" w:cs="Arial"/>
              <w:b/>
              <w:sz w:val="18"/>
              <w:szCs w:val="18"/>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New York">
    <w:altName w:val="Times New Roman"/>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altName w:val="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F" w:usb1="1200FFEF" w:usb2="0064C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4582E"/>
    <w:rsid w:val="000A792D"/>
    <w:rsid w:val="00186709"/>
    <w:rsid w:val="00225A78"/>
    <w:rsid w:val="0025130D"/>
    <w:rsid w:val="003A5A18"/>
    <w:rsid w:val="0044582E"/>
    <w:rsid w:val="00491290"/>
    <w:rsid w:val="00602EFF"/>
    <w:rsid w:val="00617B48"/>
    <w:rsid w:val="007A2FDA"/>
    <w:rsid w:val="008D6048"/>
    <w:rsid w:val="00932D8A"/>
    <w:rsid w:val="009F2A5F"/>
    <w:rsid w:val="00A02A33"/>
    <w:rsid w:val="00A6668D"/>
    <w:rsid w:val="00A9056B"/>
    <w:rsid w:val="00A93EA2"/>
    <w:rsid w:val="00A97820"/>
    <w:rsid w:val="00AF1DC5"/>
    <w:rsid w:val="00BA4F81"/>
    <w:rsid w:val="00C736DD"/>
    <w:rsid w:val="00CA375B"/>
    <w:rsid w:val="00CB208E"/>
    <w:rsid w:val="00CC3377"/>
    <w:rsid w:val="00D0195A"/>
    <w:rsid w:val="00D3081D"/>
    <w:rsid w:val="00D30E64"/>
    <w:rsid w:val="00D80B0D"/>
    <w:rsid w:val="00DF2747"/>
    <w:rsid w:val="00E3447B"/>
    <w:rsid w:val="00E724F1"/>
    <w:rsid w:val="00E755B2"/>
    <w:rsid w:val="00EB327C"/>
    <w:rsid w:val="00EB47F0"/>
    <w:rsid w:val="00FA454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CA" w:eastAsia="fr-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47F0"/>
    <w:rPr>
      <w:color w:val="808080"/>
    </w:rPr>
  </w:style>
  <w:style w:type="paragraph" w:customStyle="1" w:styleId="3246A78FBB2D451CA421B8ACA4ADCC6213">
    <w:name w:val="3246A78FBB2D451CA421B8ACA4ADCC6213"/>
    <w:rsid w:val="00CA375B"/>
    <w:pPr>
      <w:spacing w:after="0" w:line="240" w:lineRule="auto"/>
    </w:pPr>
    <w:rPr>
      <w:rFonts w:ascii="New York" w:eastAsia="Times New Roman" w:hAnsi="New York" w:cs="Times New Roman"/>
      <w:sz w:val="24"/>
      <w:szCs w:val="20"/>
    </w:rPr>
  </w:style>
  <w:style w:type="paragraph" w:customStyle="1" w:styleId="762B44E5DBE04D2F8842568CA3CBF64213">
    <w:name w:val="762B44E5DBE04D2F8842568CA3CBF64213"/>
    <w:rsid w:val="00CA375B"/>
    <w:pPr>
      <w:spacing w:after="0" w:line="240" w:lineRule="auto"/>
    </w:pPr>
    <w:rPr>
      <w:rFonts w:ascii="New York" w:eastAsia="Times New Roman" w:hAnsi="New York" w:cs="Times New Roman"/>
      <w:sz w:val="24"/>
      <w:szCs w:val="20"/>
    </w:rPr>
  </w:style>
  <w:style w:type="paragraph" w:customStyle="1" w:styleId="45103CD23FB64D69ADF14CC64E4C58AE1">
    <w:name w:val="45103CD23FB64D69ADF14CC64E4C58AE1"/>
    <w:rsid w:val="00CA375B"/>
    <w:pPr>
      <w:spacing w:after="0" w:line="240" w:lineRule="auto"/>
    </w:pPr>
    <w:rPr>
      <w:rFonts w:ascii="New York" w:eastAsia="Times New Roman" w:hAnsi="New York" w:cs="Times New Roman"/>
      <w:sz w:val="24"/>
      <w:szCs w:val="20"/>
    </w:rPr>
  </w:style>
  <w:style w:type="paragraph" w:customStyle="1" w:styleId="593D241E1BE546BBAD192DD057F13E38">
    <w:name w:val="593D241E1BE546BBAD192DD057F13E38"/>
    <w:rsid w:val="00E724F1"/>
  </w:style>
  <w:style w:type="paragraph" w:customStyle="1" w:styleId="F1BCCF2D23AD4A83B715F1D3877B9FB0">
    <w:name w:val="F1BCCF2D23AD4A83B715F1D3877B9FB0"/>
    <w:rsid w:val="00E724F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683247-E38E-4CF4-ACCB-037DB96430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1653</Words>
  <Characters>9428</Characters>
  <Application>Microsoft Office Word</Application>
  <DocSecurity>0</DocSecurity>
  <Lines>78</Lines>
  <Paragraphs>22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Universite de Montreal</Company>
  <LinksUpToDate>false</LinksUpToDate>
  <CharactersWithSpaces>11059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Bonneau Audrey</dc:creator>
  <cp:keywords/>
  <dc:description/>
  <cp:lastModifiedBy>William J. Mccausland</cp:lastModifiedBy>
  <cp:revision>2</cp:revision>
  <cp:lastPrinted>2021-05-03T13:52:00Z</cp:lastPrinted>
  <dcterms:created xsi:type="dcterms:W3CDTF">2021-06-22T20:56:00Z</dcterms:created>
  <dcterms:modified xsi:type="dcterms:W3CDTF">2021-06-22T20:56:00Z</dcterms:modified>
</cp:coreProperties>
</file>